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ns39dzq9yjf9" w:id="0"/>
      <w:bookmarkEnd w:id="0"/>
      <w:r w:rsidDel="00000000" w:rsidR="00000000" w:rsidRPr="00000000">
        <w:rPr>
          <w:rtl w:val="0"/>
        </w:rPr>
        <w:t xml:space="preserve">INTRODUÇÃO À COMPUTAÇÃO CIENTÍFICA</w:t>
      </w:r>
    </w:p>
    <w:p w:rsidR="00000000" w:rsidDel="00000000" w:rsidP="00000000" w:rsidRDefault="00000000" w:rsidRPr="00000000" w14:paraId="00000002">
      <w:pPr>
        <w:pStyle w:val="Subtitle"/>
        <w:pageBreakBefore w:val="0"/>
        <w:spacing w:after="120" w:lineRule="auto"/>
        <w:rPr/>
      </w:pPr>
      <w:bookmarkStart w:colFirst="0" w:colLast="0" w:name="_crfpmyf0oyk7" w:id="1"/>
      <w:bookmarkEnd w:id="1"/>
      <w:r w:rsidDel="00000000" w:rsidR="00000000" w:rsidRPr="00000000">
        <w:rPr>
          <w:rtl w:val="0"/>
        </w:rPr>
        <w:t xml:space="preserve">VI</w:t>
      </w:r>
      <w:r w:rsidDel="00000000" w:rsidR="00000000" w:rsidRPr="00000000">
        <w:rPr>
          <w:rtl w:val="0"/>
        </w:rPr>
        <w:t xml:space="preserve">º Trabalho: PVC</w:t>
      </w:r>
    </w:p>
    <w:p w:rsidR="00000000" w:rsidDel="00000000" w:rsidP="00000000" w:rsidRDefault="00000000" w:rsidRPr="00000000" w14:paraId="00000003">
      <w:pPr>
        <w:pageBreakBefore w:val="0"/>
        <w:rPr/>
        <w:sectPr>
          <w:pgSz w:h="16838" w:w="11906" w:orient="portrait"/>
          <w:pgMar w:bottom="566.9291338582677" w:top="1133.8582677165355" w:left="1133.8582677165355" w:right="566.9291338582677" w:header="720" w:footer="720"/>
          <w:pgNumType w:start="1"/>
        </w:sect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Tobias J. D. E. Rosa</w:t>
      </w:r>
    </w:p>
    <w:p w:rsidR="00000000" w:rsidDel="00000000" w:rsidP="00000000" w:rsidRDefault="00000000" w:rsidRPr="00000000" w14:paraId="00000005">
      <w:pPr>
        <w:pageBreakBefore w:val="0"/>
        <w:rPr/>
      </w:pPr>
      <w:r w:rsidDel="00000000" w:rsidR="00000000" w:rsidRPr="00000000">
        <w:rPr>
          <w:rtl w:val="0"/>
        </w:rPr>
        <w:t xml:space="preserve">2022</w:t>
      </w:r>
    </w:p>
    <w:p w:rsidR="00000000" w:rsidDel="00000000" w:rsidP="00000000" w:rsidRDefault="00000000" w:rsidRPr="00000000" w14:paraId="00000006">
      <w:pPr>
        <w:pageBreakBefore w:val="0"/>
        <w:rPr/>
        <w:sectPr>
          <w:type w:val="continuous"/>
          <w:pgSz w:h="16838" w:w="11906" w:orient="portrait"/>
          <w:pgMar w:bottom="566.9291338582677" w:top="1133.8582677165355" w:left="1133.8582677165355" w:right="566.9291338582677" w:header="720" w:footer="720"/>
          <w:cols w:equalWidth="0" w:num="3">
            <w:col w:space="720" w:w="2921.56"/>
            <w:col w:space="720" w:w="2921.56"/>
            <w:col w:space="0" w:w="2921.56"/>
          </w:cols>
        </w:sectPr>
      </w:pPr>
      <w:r w:rsidDel="00000000" w:rsidR="00000000" w:rsidRPr="00000000">
        <w:rPr>
          <w:rtl w:val="0"/>
        </w:rPr>
        <w:t xml:space="preserve">1º Período</w:t>
      </w:r>
      <w:r w:rsidDel="00000000" w:rsidR="00000000" w:rsidRPr="00000000">
        <w:rPr>
          <w:rtl w:val="0"/>
        </w:rPr>
      </w:r>
    </w:p>
    <w:p w:rsidR="00000000" w:rsidDel="00000000" w:rsidP="00000000" w:rsidRDefault="00000000" w:rsidRPr="00000000" w14:paraId="00000007">
      <w:pPr>
        <w:pStyle w:val="Heading1"/>
        <w:pageBreakBefore w:val="0"/>
        <w:spacing w:line="240" w:lineRule="auto"/>
        <w:ind w:left="0" w:firstLine="0"/>
        <w:rPr/>
      </w:pPr>
      <w:bookmarkStart w:colFirst="0" w:colLast="0" w:name="_bxd7nmlbljz6" w:id="2"/>
      <w:bookmarkEnd w:id="2"/>
      <w:r w:rsidDel="00000000" w:rsidR="00000000" w:rsidRPr="00000000">
        <w:rPr>
          <w:rtl w:val="0"/>
        </w:rPr>
      </w:r>
    </w:p>
    <w:p w:rsidR="00000000" w:rsidDel="00000000" w:rsidP="00000000" w:rsidRDefault="00000000" w:rsidRPr="00000000" w14:paraId="00000008">
      <w:pPr>
        <w:pStyle w:val="Heading1"/>
        <w:pageBreakBefore w:val="0"/>
        <w:spacing w:line="240" w:lineRule="auto"/>
        <w:ind w:left="0" w:firstLine="0"/>
        <w:rPr/>
      </w:pPr>
      <w:bookmarkStart w:colFirst="0" w:colLast="0" w:name="_n5k2j1dqkmp1" w:id="3"/>
      <w:bookmarkEnd w:id="3"/>
      <w:r w:rsidDel="00000000" w:rsidR="00000000" w:rsidRPr="00000000">
        <w:rPr>
          <w:rtl w:val="0"/>
        </w:rPr>
        <w:t xml:space="preserve">Resumo</w:t>
      </w:r>
    </w:p>
    <w:p w:rsidR="00000000" w:rsidDel="00000000" w:rsidP="00000000" w:rsidRDefault="00000000" w:rsidRPr="00000000" w14:paraId="00000009">
      <w:pPr>
        <w:pageBreakBefore w:val="0"/>
        <w:rPr/>
      </w:pPr>
      <w:r w:rsidDel="00000000" w:rsidR="00000000" w:rsidRPr="00000000">
        <w:rPr>
          <w:rtl w:val="0"/>
        </w:rPr>
        <w:t xml:space="preserve">O presente trabalho introduz brevemente o método das diferenças finitas e apresenta uma formulação para o desenvolvimento de um programa em Fortran para solução do problema de condução de calor bidimensional em regime permanente, se caracterizando como um problema de valor de contorno (PVC) com diferentes condições físicas para cada extremidade da chapa.</w:t>
      </w:r>
    </w:p>
    <w:p w:rsidR="00000000" w:rsidDel="00000000" w:rsidP="00000000" w:rsidRDefault="00000000" w:rsidRPr="00000000" w14:paraId="0000000A">
      <w:pPr>
        <w:pStyle w:val="Heading1"/>
        <w:pageBreakBefore w:val="0"/>
        <w:rPr/>
      </w:pPr>
      <w:bookmarkStart w:colFirst="0" w:colLast="0" w:name="_g0ulmm6ro054" w:id="4"/>
      <w:bookmarkEnd w:id="4"/>
      <w:r w:rsidDel="00000000" w:rsidR="00000000" w:rsidRPr="00000000">
        <w:rPr>
          <w:rtl w:val="0"/>
        </w:rPr>
        <w:t xml:space="preserve">Solução do Problema</w:t>
      </w:r>
    </w:p>
    <w:p w:rsidR="00000000" w:rsidDel="00000000" w:rsidP="00000000" w:rsidRDefault="00000000" w:rsidRPr="00000000" w14:paraId="0000000B">
      <w:pPr>
        <w:ind w:firstLine="720"/>
        <w:rPr/>
      </w:pPr>
      <w:r w:rsidDel="00000000" w:rsidR="00000000" w:rsidRPr="00000000">
        <w:rPr>
          <w:rtl w:val="0"/>
        </w:rPr>
        <w:t xml:space="preserve">Um problema comum de distribuição de calor bidimensional é a distribuição de calor em um dissipador térmico eletrônico, como o ilustrado na Fig.1. Se analisarmos apenas a seção transversal de cada barra do dissipador, podemos modelar essa seção como uma placa bidimensional homogênea de espessura constante.</w:t>
      </w:r>
      <w:r w:rsidDel="00000000" w:rsidR="00000000" w:rsidRPr="00000000">
        <w:rPr>
          <w:rtl w:val="0"/>
        </w:rPr>
      </w:r>
    </w:p>
    <w:p w:rsidR="00000000" w:rsidDel="00000000" w:rsidP="00000000" w:rsidRDefault="00000000" w:rsidRPr="00000000" w14:paraId="0000000C">
      <w:pPr>
        <w:ind w:firstLine="0"/>
        <w:jc w:val="center"/>
        <w:rPr>
          <w:rFonts w:ascii="Arial" w:cs="Arial" w:eastAsia="Arial" w:hAnsi="Arial"/>
          <w:color w:val="595959"/>
          <w:sz w:val="36"/>
          <w:szCs w:val="36"/>
        </w:rPr>
      </w:pPr>
      <w:r w:rsidDel="00000000" w:rsidR="00000000" w:rsidRPr="00000000">
        <w:rPr>
          <w:b w:val="1"/>
          <w:rtl w:val="0"/>
        </w:rPr>
        <w:t xml:space="preserve">Figura 1</w:t>
      </w:r>
      <w:r w:rsidDel="00000000" w:rsidR="00000000" w:rsidRPr="00000000">
        <w:rPr>
          <w:rtl w:val="0"/>
        </w:rPr>
        <w:t xml:space="preserve"> - Dissipador térmico eletrônico.</w:t>
      </w:r>
      <w:r w:rsidDel="00000000" w:rsidR="00000000" w:rsidRPr="00000000">
        <w:rPr>
          <w:rtl w:val="0"/>
        </w:rPr>
      </w:r>
    </w:p>
    <w:p w:rsidR="00000000" w:rsidDel="00000000" w:rsidP="00000000" w:rsidRDefault="00000000" w:rsidRPr="00000000" w14:paraId="0000000D">
      <w:pPr>
        <w:ind w:firstLine="720"/>
        <w:jc w:val="center"/>
        <w:rPr>
          <w:rFonts w:ascii="Arial" w:cs="Arial" w:eastAsia="Arial" w:hAnsi="Arial"/>
          <w:color w:val="595959"/>
          <w:sz w:val="36"/>
          <w:szCs w:val="36"/>
        </w:rPr>
      </w:pPr>
      <w:r w:rsidDel="00000000" w:rsidR="00000000" w:rsidRPr="00000000">
        <w:rPr>
          <w:rFonts w:ascii="Arial" w:cs="Arial" w:eastAsia="Arial" w:hAnsi="Arial"/>
          <w:color w:val="595959"/>
          <w:sz w:val="36"/>
          <w:szCs w:val="36"/>
        </w:rPr>
        <w:drawing>
          <wp:inline distB="114300" distT="114300" distL="114300" distR="114300">
            <wp:extent cx="2702213" cy="1900556"/>
            <wp:effectExtent b="0" l="0" r="0" t="0"/>
            <wp:docPr id="24"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2702213" cy="190055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0"/>
        <w:rPr>
          <w:b w:val="1"/>
        </w:rPr>
      </w:pPr>
      <w:r w:rsidDel="00000000" w:rsidR="00000000" w:rsidRPr="00000000">
        <w:rPr>
          <w:rtl w:val="0"/>
        </w:rPr>
      </w:r>
    </w:p>
    <w:p w:rsidR="00000000" w:rsidDel="00000000" w:rsidP="00000000" w:rsidRDefault="00000000" w:rsidRPr="00000000" w14:paraId="0000000F">
      <w:pPr>
        <w:ind w:firstLine="0"/>
        <w:rPr>
          <w:b w:val="1"/>
        </w:rPr>
      </w:pPr>
      <w:r w:rsidDel="00000000" w:rsidR="00000000" w:rsidRPr="00000000">
        <w:rPr>
          <w:b w:val="1"/>
          <w:rtl w:val="0"/>
        </w:rPr>
        <w:t xml:space="preserve">Modelagem</w:t>
      </w:r>
    </w:p>
    <w:p w:rsidR="00000000" w:rsidDel="00000000" w:rsidP="00000000" w:rsidRDefault="00000000" w:rsidRPr="00000000" w14:paraId="00000010">
      <w:pPr>
        <w:ind w:firstLine="0"/>
        <w:rPr/>
      </w:pPr>
      <w:r w:rsidDel="00000000" w:rsidR="00000000" w:rsidRPr="00000000">
        <w:rPr>
          <w:b w:val="1"/>
          <w:rtl w:val="0"/>
        </w:rPr>
        <w:t xml:space="preserve"> </w:t>
        <w:tab/>
      </w:r>
      <w:r w:rsidDel="00000000" w:rsidR="00000000" w:rsidRPr="00000000">
        <w:rPr>
          <w:rtl w:val="0"/>
        </w:rPr>
        <w:t xml:space="preserve">A equação geral da transferência de calor é escrita da seguinte forma:</w:t>
      </w:r>
    </w:p>
    <w:tbl>
      <w:tblPr>
        <w:tblStyle w:val="Table1"/>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eq1_1&lt;/lbl&gt;&lt;env&gt;equation&lt;/env&gt;&lt;code&gt;\nabla^2T+\frac{q}{k}=\frac{1}{\alpha}\cdot \frac{\partial T}{\partial t}&lt;/code&gt;">
              <w:r w:rsidDel="00000000" w:rsidR="00000000" w:rsidRPr="00000000">
                <w:rPr/>
                <w:drawing>
                  <wp:inline distB="19050" distT="19050" distL="19050" distR="19050">
                    <wp:extent cx="5334000" cy="3429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34000" cy="3429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onde  </w:t>
      </w:r>
      <m:oMath>
        <m:r>
          <w:rPr>
            <w:rFonts w:ascii="Arial" w:cs="Arial" w:eastAsia="Arial" w:hAnsi="Arial"/>
            <w:color w:val="202124"/>
            <w:highlight w:val="white"/>
          </w:rPr>
          <m:t xml:space="preserve">∇</m:t>
        </m:r>
      </m:oMath>
      <w:r w:rsidDel="00000000" w:rsidR="00000000" w:rsidRPr="00000000">
        <w:rPr>
          <w:rtl w:val="0"/>
        </w:rPr>
        <w:t xml:space="preserve"> é o laplaciano,  </w:t>
      </w:r>
      <m:oMath>
        <m:r>
          <m:t>α</m:t>
        </m:r>
      </m:oMath>
      <w:r w:rsidDel="00000000" w:rsidR="00000000" w:rsidRPr="00000000">
        <w:rPr>
          <w:rtl w:val="0"/>
        </w:rPr>
        <w:t xml:space="preserve"> é a difusividade térmica, </w:t>
      </w:r>
      <m:oMath>
        <m:r>
          <w:rPr/>
          <m:t xml:space="preserve">k</m:t>
        </m:r>
      </m:oMath>
      <w:r w:rsidDel="00000000" w:rsidR="00000000" w:rsidRPr="00000000">
        <w:rPr>
          <w:rtl w:val="0"/>
        </w:rPr>
        <w:t xml:space="preserve"> é a condutividade térmica e </w:t>
      </w:r>
      <m:oMath>
        <m:r>
          <w:rPr/>
          <m:t xml:space="preserve">q</m:t>
        </m:r>
      </m:oMath>
      <w:r w:rsidDel="00000000" w:rsidR="00000000" w:rsidRPr="00000000">
        <w:rPr>
          <w:rtl w:val="0"/>
        </w:rPr>
        <w:t xml:space="preserve"> é o fluxo de calor. No atual modelo, pretendemos analisar a distribuição espacial de calor em uma única chapa, nas direções </w:t>
      </w:r>
      <m:oMath>
        <m:r>
          <w:rPr/>
          <m:t xml:space="preserve">x</m:t>
        </m:r>
      </m:oMath>
      <w:r w:rsidDel="00000000" w:rsidR="00000000" w:rsidRPr="00000000">
        <w:rPr>
          <w:rtl w:val="0"/>
        </w:rPr>
        <w:t xml:space="preserve"> e </w:t>
      </w:r>
      <m:oMath>
        <m:r>
          <w:rPr/>
          <m:t xml:space="preserve">z</m:t>
        </m:r>
      </m:oMath>
      <w:r w:rsidDel="00000000" w:rsidR="00000000" w:rsidRPr="00000000">
        <w:rPr>
          <w:rtl w:val="0"/>
        </w:rPr>
        <w:t xml:space="preserve">, com y sendo o comprimento longitudinal da barra de seção retangular, neste caso considerado unitário. A distribuição temporal de temperatura será desconsiderada, assumindo a condição de regime permanente em que a variação de temperatura no tempo é igual a zero e a equação de governo é simplificada para a Equação (2).</w:t>
      </w:r>
    </w:p>
    <w:tbl>
      <w:tblPr>
        <w:tblStyle w:val="Table2"/>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eq1&lt;/lbl&gt;&lt;env&gt;equation&lt;/env&gt;&lt;code&gt;\frac{\partial^2}{\partial x^2}T+\frac{\partial^2}{\partial z^2}T=-\frac{q}{k}&lt;/code&gt;">
              <w:r w:rsidDel="00000000" w:rsidR="00000000" w:rsidRPr="00000000">
                <w:rPr/>
                <w:drawing>
                  <wp:inline distB="19050" distT="19050" distL="19050" distR="19050">
                    <wp:extent cx="5334000" cy="355600"/>
                    <wp:effectExtent b="0" l="0" r="0" t="0"/>
                    <wp:docPr id="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334000" cy="3556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16">
      <w:pPr>
        <w:ind w:left="0" w:firstLine="0"/>
        <w:rPr/>
      </w:pPr>
      <w:r w:rsidDel="00000000" w:rsidR="00000000" w:rsidRPr="00000000">
        <w:rPr>
          <w:rtl w:val="0"/>
        </w:rPr>
        <w:t xml:space="preserve">Sendo a equação de governo uma equação diferencial parcial, um dos métodos possíveis e relativamente simples para solução é o método das diferenças finitas, em que a seção é discretizada em um número finito de pontos, sendo o número de equações igual ao número de pontos.</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firstLine="0"/>
        <w:rPr>
          <w:b w:val="1"/>
        </w:rPr>
      </w:pPr>
      <w:r w:rsidDel="00000000" w:rsidR="00000000" w:rsidRPr="00000000">
        <w:rPr>
          <w:b w:val="1"/>
          <w:rtl w:val="0"/>
        </w:rPr>
        <w:t xml:space="preserve">Método das diferenças finitas</w:t>
      </w:r>
    </w:p>
    <w:p w:rsidR="00000000" w:rsidDel="00000000" w:rsidP="00000000" w:rsidRDefault="00000000" w:rsidRPr="00000000" w14:paraId="00000019">
      <w:pPr>
        <w:ind w:firstLine="0"/>
        <w:rPr/>
      </w:pPr>
      <w:r w:rsidDel="00000000" w:rsidR="00000000" w:rsidRPr="00000000">
        <w:rPr>
          <w:b w:val="1"/>
          <w:rtl w:val="0"/>
        </w:rPr>
        <w:tab/>
      </w:r>
      <w:r w:rsidDel="00000000" w:rsidR="00000000" w:rsidRPr="00000000">
        <w:rPr>
          <w:rtl w:val="0"/>
        </w:rPr>
        <w:t xml:space="preserve">O método das diferenças finitas consiste em substituir as derivadas explícitas por aproximações escritas na forma de equações algébricas, de forma a evitar o problema de resolver uma equação diferencial (RUGGIERO, 2008).</w:t>
      </w:r>
    </w:p>
    <w:p w:rsidR="00000000" w:rsidDel="00000000" w:rsidP="00000000" w:rsidRDefault="00000000" w:rsidRPr="00000000" w14:paraId="0000001A">
      <w:pPr>
        <w:ind w:firstLine="0"/>
        <w:rPr/>
      </w:pPr>
      <w:r w:rsidDel="00000000" w:rsidR="00000000" w:rsidRPr="00000000">
        <w:rPr>
          <w:rtl w:val="0"/>
        </w:rPr>
        <w:tab/>
        <w:t xml:space="preserve">As diferenças podem ser consideradas atrasada, adiantada e centrada, em função dos pontos utilizados para serem calculadas, isto é, se a temperatura é calculada utilizando a diferença entre os dois pontos anteriores ao que se deseja obter a temperatura, é dita atrasada, se utilizar os dois pontos sucessores, é dita avançada e se utilizar os pontos anterior e posterior, é dita centrada.</w:t>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firstLine="0"/>
        <w:rPr/>
      </w:pPr>
      <w:r w:rsidDel="00000000" w:rsidR="00000000" w:rsidRPr="00000000">
        <w:rPr>
          <w:rtl w:val="0"/>
        </w:rPr>
        <w:t xml:space="preserve">Equações para a derivada de </w:t>
      </w:r>
      <w:r w:rsidDel="00000000" w:rsidR="00000000" w:rsidRPr="00000000">
        <w:rPr>
          <w:b w:val="1"/>
          <w:rtl w:val="0"/>
        </w:rPr>
        <w:t xml:space="preserve">primeira Ordem</w:t>
      </w:r>
      <w:r w:rsidDel="00000000" w:rsidR="00000000" w:rsidRPr="00000000">
        <w:rPr>
          <w:rtl w:val="0"/>
        </w:rPr>
        <w:t xml:space="preserve">:</w:t>
      </w:r>
    </w:p>
    <w:p w:rsidR="00000000" w:rsidDel="00000000" w:rsidP="00000000" w:rsidRDefault="00000000" w:rsidRPr="00000000" w14:paraId="0000001D">
      <w:pPr>
        <w:ind w:firstLine="720"/>
        <w:rPr>
          <w:b w:val="1"/>
        </w:rPr>
      </w:pPr>
      <w:r w:rsidDel="00000000" w:rsidR="00000000" w:rsidRPr="00000000">
        <w:rPr>
          <w:b w:val="1"/>
          <w:rtl w:val="0"/>
        </w:rPr>
        <w:t xml:space="preserve">Diferenças atrasadas: </w:t>
      </w:r>
    </w:p>
    <w:p w:rsidR="00000000" w:rsidDel="00000000" w:rsidP="00000000" w:rsidRDefault="00000000" w:rsidRPr="00000000" w14:paraId="0000001E">
      <w:pPr>
        <w:ind w:firstLine="720"/>
        <w:rPr/>
      </w:pPr>
      <w:r w:rsidDel="00000000" w:rsidR="00000000" w:rsidRPr="00000000">
        <w:rPr>
          <w:rtl w:val="0"/>
        </w:rPr>
        <w:t xml:space="preserve">Direção x:</w:t>
      </w:r>
    </w:p>
    <w:tbl>
      <w:tblPr>
        <w:tblStyle w:val="Table3"/>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dif1&lt;/lbl&gt;&lt;env&gt;equation&lt;/env&gt;&lt;code&gt;T'(x_i) \simeq \frac{T_{i}-T_{i-1}}{dx}&lt;/code&gt;">
              <w:r w:rsidDel="00000000" w:rsidR="00000000" w:rsidRPr="00000000">
                <w:rPr/>
                <w:drawing>
                  <wp:inline distB="19050" distT="19050" distL="19050" distR="19050">
                    <wp:extent cx="5334000" cy="342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34000" cy="3429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21">
      <w:pPr>
        <w:ind w:firstLine="720"/>
        <w:rPr/>
      </w:pPr>
      <w:r w:rsidDel="00000000" w:rsidR="00000000" w:rsidRPr="00000000">
        <w:rPr>
          <w:rtl w:val="0"/>
        </w:rPr>
        <w:t xml:space="preserve">Direção z:</w:t>
      </w:r>
    </w:p>
    <w:tbl>
      <w:tblPr>
        <w:tblStyle w:val="Table4"/>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NoLabel_2&lt;/lbl&gt;&lt;env&gt;equation&lt;/env&gt;&lt;code&gt;T'(z_i) \simeq \frac{T_{i}-T_{i-nx}}{dz}&lt;/code&gt;">
              <w:r w:rsidDel="00000000" w:rsidR="00000000" w:rsidRPr="00000000">
                <w:rPr/>
                <w:drawing>
                  <wp:inline distB="19050" distT="19050" distL="19050" distR="19050">
                    <wp:extent cx="5334000" cy="342900"/>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334000" cy="3429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24">
      <w:pPr>
        <w:ind w:firstLine="720"/>
        <w:rPr>
          <w:b w:val="1"/>
        </w:rPr>
      </w:pPr>
      <w:r w:rsidDel="00000000" w:rsidR="00000000" w:rsidRPr="00000000">
        <w:rPr>
          <w:b w:val="1"/>
          <w:rtl w:val="0"/>
        </w:rPr>
        <w:t xml:space="preserve">Diferenças avançadas:</w:t>
      </w:r>
    </w:p>
    <w:p w:rsidR="00000000" w:rsidDel="00000000" w:rsidP="00000000" w:rsidRDefault="00000000" w:rsidRPr="00000000" w14:paraId="00000025">
      <w:pPr>
        <w:ind w:firstLine="720"/>
        <w:rPr/>
      </w:pPr>
      <w:r w:rsidDel="00000000" w:rsidR="00000000" w:rsidRPr="00000000">
        <w:rPr>
          <w:rtl w:val="0"/>
        </w:rPr>
        <w:t xml:space="preserve">Direção x:</w:t>
      </w:r>
    </w:p>
    <w:tbl>
      <w:tblPr>
        <w:tblStyle w:val="Table5"/>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def2&lt;/lbl&gt;&lt;env&gt;equation&lt;/env&gt;&lt;code&gt;T'(x_i) \simeq \frac{T_{i+1}-T_i}{dx}&lt;/code&gt;">
              <w:r w:rsidDel="00000000" w:rsidR="00000000" w:rsidRPr="00000000">
                <w:rPr/>
                <w:drawing>
                  <wp:inline distB="19050" distT="19050" distL="19050" distR="19050">
                    <wp:extent cx="5334000" cy="342900"/>
                    <wp:effectExtent b="0" l="0" r="0" t="0"/>
                    <wp:docPr id="2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34000" cy="3429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28">
      <w:pPr>
        <w:ind w:left="0" w:firstLine="0"/>
        <w:rPr/>
      </w:pPr>
      <w:r w:rsidDel="00000000" w:rsidR="00000000" w:rsidRPr="00000000">
        <w:rPr>
          <w:rtl w:val="0"/>
        </w:rPr>
        <w:tab/>
        <w:t xml:space="preserve">Direção z:</w:t>
      </w:r>
    </w:p>
    <w:tbl>
      <w:tblPr>
        <w:tblStyle w:val="Table6"/>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NoLabel_3&lt;/lbl&gt;&lt;env&gt;equation&lt;/env&gt;&lt;code&gt;T'(z_i) \simeq \frac{T_{i+1}-T_i}{dz}&lt;/code&gt;">
              <w:r w:rsidDel="00000000" w:rsidR="00000000" w:rsidRPr="00000000">
                <w:rPr/>
                <w:drawing>
                  <wp:inline distB="19050" distT="19050" distL="19050" distR="19050">
                    <wp:extent cx="5334000" cy="342900"/>
                    <wp:effectExtent b="0" l="0" r="0" t="0"/>
                    <wp:docPr id="21"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334000" cy="3429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2B">
      <w:pPr>
        <w:ind w:firstLine="720"/>
        <w:rPr/>
      </w:pPr>
      <w:r w:rsidDel="00000000" w:rsidR="00000000" w:rsidRPr="00000000">
        <w:rPr>
          <w:rtl w:val="0"/>
        </w:rPr>
        <w:t xml:space="preserve">Equações para as diferenças centradas para a derivada de </w:t>
      </w:r>
      <w:r w:rsidDel="00000000" w:rsidR="00000000" w:rsidRPr="00000000">
        <w:rPr>
          <w:b w:val="1"/>
          <w:rtl w:val="0"/>
        </w:rPr>
        <w:t xml:space="preserve">segunda ordem</w:t>
      </w:r>
      <w:r w:rsidDel="00000000" w:rsidR="00000000" w:rsidRPr="00000000">
        <w:rPr>
          <w:rtl w:val="0"/>
        </w:rPr>
        <w:t xml:space="preserve">:</w:t>
      </w:r>
    </w:p>
    <w:p w:rsidR="00000000" w:rsidDel="00000000" w:rsidP="00000000" w:rsidRDefault="00000000" w:rsidRPr="00000000" w14:paraId="0000002C">
      <w:pPr>
        <w:ind w:firstLine="720"/>
        <w:rPr/>
      </w:pPr>
      <w:r w:rsidDel="00000000" w:rsidR="00000000" w:rsidRPr="00000000">
        <w:rPr>
          <w:rtl w:val="0"/>
        </w:rPr>
        <w:t xml:space="preserve">Direção x:</w:t>
      </w:r>
    </w:p>
    <w:tbl>
      <w:tblPr>
        <w:tblStyle w:val="Table7"/>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NoLabel&lt;/lbl&gt;&lt;env&gt;equation&lt;/env&gt;&lt;code&gt;T''(x_i) \simeq \frac{T_{i+1}-2T_i+T_{i-1}}{dx^2}&lt;/code&gt;">
              <w:r w:rsidDel="00000000" w:rsidR="00000000" w:rsidRPr="00000000">
                <w:rPr/>
                <w:drawing>
                  <wp:inline distB="19050" distT="19050" distL="19050" distR="19050">
                    <wp:extent cx="5334000" cy="342900"/>
                    <wp:effectExtent b="0" l="0" r="0" t="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34000" cy="3429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02F">
      <w:pPr>
        <w:ind w:firstLine="720"/>
        <w:rPr/>
      </w:pPr>
      <w:r w:rsidDel="00000000" w:rsidR="00000000" w:rsidRPr="00000000">
        <w:rPr>
          <w:rtl w:val="0"/>
        </w:rPr>
        <w:t xml:space="preserve">Direção Z:</w:t>
      </w:r>
    </w:p>
    <w:tbl>
      <w:tblPr>
        <w:tblStyle w:val="Table8"/>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NoLabel_1&lt;/lbl&gt;&lt;env&gt;equation&lt;/env&gt;&lt;code&gt;T''(z_i) \simeq \frac{T_{i+nx}-2T_i+T_{i-nx}}{dz^2}&lt;/code&gt;">
              <w:r w:rsidDel="00000000" w:rsidR="00000000" w:rsidRPr="00000000">
                <w:rPr/>
                <w:drawing>
                  <wp:inline distB="19050" distT="19050" distL="19050" distR="19050">
                    <wp:extent cx="5334000" cy="342900"/>
                    <wp:effectExtent b="0" l="0" r="0" t="0"/>
                    <wp:docPr id="22"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334000" cy="3429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r>
    </w:tbl>
    <w:p w:rsidR="00000000" w:rsidDel="00000000" w:rsidP="00000000" w:rsidRDefault="00000000" w:rsidRPr="00000000" w14:paraId="00000032">
      <w:pPr>
        <w:ind w:left="0" w:firstLine="0"/>
        <w:rPr/>
      </w:pPr>
      <w:r w:rsidDel="00000000" w:rsidR="00000000" w:rsidRPr="00000000">
        <w:rPr>
          <w:rtl w:val="0"/>
        </w:rPr>
        <w:t xml:space="preserve">em que </w:t>
      </w:r>
      <m:oMath>
        <m:sSub>
          <m:sSubPr>
            <m:ctrlPr>
              <w:rPr/>
            </m:ctrlPr>
          </m:sSubPr>
          <m:e>
            <m:r>
              <w:rPr/>
              <m:t xml:space="preserve">T</m:t>
            </m:r>
          </m:e>
          <m:sub>
            <m:r>
              <w:rPr/>
              <m:t xml:space="preserve">i</m:t>
            </m:r>
          </m:sub>
        </m:sSub>
      </m:oMath>
      <w:r w:rsidDel="00000000" w:rsidR="00000000" w:rsidRPr="00000000">
        <w:rPr>
          <w:rtl w:val="0"/>
        </w:rPr>
        <w:t xml:space="preserve"> é a temperatura no ponto de interesse, </w:t>
      </w:r>
      <m:oMath>
        <m:sSub>
          <m:sSubPr>
            <m:ctrlPr>
              <w:rPr/>
            </m:ctrlPr>
          </m:sSubPr>
          <m:e>
            <m:r>
              <w:rPr/>
              <m:t xml:space="preserve">T</m:t>
            </m:r>
          </m:e>
          <m:sub>
            <m:r>
              <w:rPr/>
              <m:t xml:space="preserve">i+1</m:t>
            </m:r>
          </m:sub>
        </m:sSub>
      </m:oMath>
      <w:r w:rsidDel="00000000" w:rsidR="00000000" w:rsidRPr="00000000">
        <w:rPr>
          <w:rtl w:val="0"/>
        </w:rPr>
        <w:t xml:space="preserve"> é a temperatura do ponto à direita, </w:t>
      </w:r>
      <m:oMath>
        <m:sSub>
          <m:sSubPr>
            <m:ctrlPr>
              <w:rPr/>
            </m:ctrlPr>
          </m:sSubPr>
          <m:e>
            <m:r>
              <w:rPr/>
              <m:t xml:space="preserve">T</m:t>
            </m:r>
          </m:e>
          <m:sub>
            <m:r>
              <w:rPr/>
              <m:t xml:space="preserve">i-1</m:t>
            </m:r>
          </m:sub>
        </m:sSub>
      </m:oMath>
      <w:r w:rsidDel="00000000" w:rsidR="00000000" w:rsidRPr="00000000">
        <w:rPr>
          <w:rtl w:val="0"/>
        </w:rPr>
        <w:t xml:space="preserve"> a temperatura do ponto à esquerda, </w:t>
      </w:r>
      <m:oMath>
        <m:sSub>
          <m:sSubPr>
            <m:ctrlPr>
              <w:rPr/>
            </m:ctrlPr>
          </m:sSubPr>
          <m:e>
            <m:r>
              <w:rPr/>
              <m:t xml:space="preserve">T</m:t>
            </m:r>
          </m:e>
          <m:sub>
            <m:r>
              <w:rPr/>
              <m:t xml:space="preserve">i-nx</m:t>
            </m:r>
          </m:sub>
        </m:sSub>
      </m:oMath>
      <w:r w:rsidDel="00000000" w:rsidR="00000000" w:rsidRPr="00000000">
        <w:rPr>
          <w:rtl w:val="0"/>
        </w:rPr>
        <w:t xml:space="preserve"> a temperatura no ponto acima, </w:t>
      </w:r>
      <m:oMath>
        <m:sSub>
          <m:sSubPr>
            <m:ctrlPr>
              <w:rPr/>
            </m:ctrlPr>
          </m:sSubPr>
          <m:e>
            <m:r>
              <w:rPr/>
              <m:t xml:space="preserve">T</m:t>
            </m:r>
          </m:e>
          <m:sub>
            <m:r>
              <w:rPr/>
              <m:t xml:space="preserve">i+nx</m:t>
            </m:r>
          </m:sub>
        </m:sSub>
      </m:oMath>
      <w:r w:rsidDel="00000000" w:rsidR="00000000" w:rsidRPr="00000000">
        <w:rPr>
          <w:rtl w:val="0"/>
        </w:rPr>
        <w:t xml:space="preserve">a temperatura no ponto abaixo e </w:t>
      </w:r>
      <m:oMath>
        <m:r>
          <w:rPr/>
          <m:t xml:space="preserve">dx</m:t>
        </m:r>
      </m:oMath>
      <w:r w:rsidDel="00000000" w:rsidR="00000000" w:rsidRPr="00000000">
        <w:rPr>
          <w:rtl w:val="0"/>
        </w:rPr>
        <w:t xml:space="preserve"> e </w:t>
      </w:r>
      <m:oMath>
        <m:r>
          <w:rPr/>
          <m:t xml:space="preserve">dz</m:t>
        </m:r>
      </m:oMath>
      <w:r w:rsidDel="00000000" w:rsidR="00000000" w:rsidRPr="00000000">
        <w:rPr>
          <w:rtl w:val="0"/>
        </w:rPr>
        <w:t xml:space="preserve"> são os incrementos da largura e altura da seção calculados em função da largura e altura efetivas  </w:t>
      </w:r>
      <m:oMath>
        <m:r>
          <w:rPr/>
          <m:t xml:space="preserve">Lx</m:t>
        </m:r>
      </m:oMath>
      <w:r w:rsidDel="00000000" w:rsidR="00000000" w:rsidRPr="00000000">
        <w:rPr>
          <w:rtl w:val="0"/>
        </w:rPr>
        <w:t xml:space="preserve"> e </w:t>
      </w:r>
      <m:oMath>
        <m:r>
          <w:rPr/>
          <m:t xml:space="preserve">Lz</m:t>
        </m:r>
      </m:oMath>
      <w:r w:rsidDel="00000000" w:rsidR="00000000" w:rsidRPr="00000000">
        <w:rPr>
          <w:rtl w:val="0"/>
        </w:rPr>
        <w:t xml:space="preserve">, e do número de pontos </w:t>
      </w:r>
      <m:oMath>
        <m:r>
          <w:rPr/>
          <m:t xml:space="preserve">nx</m:t>
        </m:r>
      </m:oMath>
      <w:r w:rsidDel="00000000" w:rsidR="00000000" w:rsidRPr="00000000">
        <w:rPr>
          <w:rtl w:val="0"/>
        </w:rPr>
        <w:t xml:space="preserve"> e </w:t>
      </w:r>
      <m:oMath>
        <m:r>
          <w:rPr/>
          <m:t xml:space="preserve">nz</m:t>
        </m:r>
      </m:oMath>
      <w:r w:rsidDel="00000000" w:rsidR="00000000" w:rsidRPr="00000000">
        <w:rPr>
          <w:rtl w:val="0"/>
        </w:rPr>
        <w:t xml:space="preserve">, nas direções </w:t>
      </w:r>
      <m:oMath>
        <m:r>
          <w:rPr/>
          <m:t xml:space="preserve">x </m:t>
        </m:r>
      </m:oMath>
      <w:r w:rsidDel="00000000" w:rsidR="00000000" w:rsidRPr="00000000">
        <w:rPr>
          <w:rtl w:val="0"/>
        </w:rPr>
        <w:t xml:space="preserve"> e </w:t>
      </w:r>
      <m:oMath>
        <m:r>
          <w:rPr/>
          <m:t xml:space="preserve">z</m:t>
        </m:r>
      </m:oMath>
      <w:r w:rsidDel="00000000" w:rsidR="00000000" w:rsidRPr="00000000">
        <w:rPr>
          <w:rtl w:val="0"/>
        </w:rPr>
        <w:t xml:space="preserve">, respectivamente.</w:t>
      </w:r>
    </w:p>
    <w:p w:rsidR="00000000" w:rsidDel="00000000" w:rsidP="00000000" w:rsidRDefault="00000000" w:rsidRPr="00000000" w14:paraId="00000033">
      <w:pPr>
        <w:ind w:firstLine="720"/>
        <w:rPr/>
      </w:pPr>
      <w:r w:rsidDel="00000000" w:rsidR="00000000" w:rsidRPr="00000000">
        <w:rPr>
          <w:rtl w:val="0"/>
        </w:rPr>
      </w:r>
    </w:p>
    <w:tbl>
      <w:tblPr>
        <w:tblStyle w:val="Table9"/>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NoLabel_4&lt;/lbl&gt;&lt;env&gt;equation&lt;/env&gt;&lt;code&gt;dx=\frac{Lx}{nx}&lt;/code&gt;">
              <w:r w:rsidDel="00000000" w:rsidR="00000000" w:rsidRPr="00000000">
                <w:rPr/>
                <w:drawing>
                  <wp:inline distB="19050" distT="19050" distL="19050" distR="19050">
                    <wp:extent cx="5334000" cy="3429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334000" cy="3429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r>
    </w:tbl>
    <w:p w:rsidR="00000000" w:rsidDel="00000000" w:rsidP="00000000" w:rsidRDefault="00000000" w:rsidRPr="00000000" w14:paraId="00000036">
      <w:pPr>
        <w:ind w:firstLine="720"/>
        <w:rPr/>
      </w:pPr>
      <w:r w:rsidDel="00000000" w:rsidR="00000000" w:rsidRPr="00000000">
        <w:rPr>
          <w:rtl w:val="0"/>
        </w:rPr>
      </w:r>
    </w:p>
    <w:tbl>
      <w:tblPr>
        <w:tblStyle w:val="Table10"/>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NoLabel_5&lt;/lbl&gt;&lt;env&gt;equation&lt;/env&gt;&lt;code&gt;dz=\frac{Lz}{nz}&lt;/code&gt;">
              <w:r w:rsidDel="00000000" w:rsidR="00000000" w:rsidRPr="00000000">
                <w:rPr/>
                <w:drawing>
                  <wp:inline distB="19050" distT="19050" distL="19050" distR="19050">
                    <wp:extent cx="5334000" cy="342900"/>
                    <wp:effectExtent b="0" l="0" r="0" t="0"/>
                    <wp:docPr id="1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334000" cy="3429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39">
      <w:pPr>
        <w:ind w:firstLine="720"/>
        <w:rPr/>
      </w:pPr>
      <w:r w:rsidDel="00000000" w:rsidR="00000000" w:rsidRPr="00000000">
        <w:rPr>
          <w:rtl w:val="0"/>
        </w:rPr>
        <w:t xml:space="preserve"> A fórmula que utiliza diferenças centradas é mais precisa pois o erro é na ordem de </w:t>
      </w:r>
      <m:oMath>
        <m:sSup>
          <m:sSupPr>
            <m:ctrlPr>
              <w:rPr/>
            </m:ctrlPr>
          </m:sSupPr>
          <m:e>
            <m:r>
              <w:rPr/>
              <m:t xml:space="preserve">h</m:t>
            </m:r>
          </m:e>
          <m:sup>
            <m:r>
              <w:rPr/>
              <m:t xml:space="preserve">2</m:t>
            </m:r>
          </m:sup>
        </m:sSup>
      </m:oMath>
      <w:r w:rsidDel="00000000" w:rsidR="00000000" w:rsidRPr="00000000">
        <w:rPr>
          <w:rtl w:val="0"/>
        </w:rPr>
        <w:t xml:space="preserve">, e como </w:t>
      </w:r>
      <m:oMath>
        <m:r>
          <w:rPr/>
          <m:t xml:space="preserve">h</m:t>
        </m:r>
      </m:oMath>
      <w:r w:rsidDel="00000000" w:rsidR="00000000" w:rsidRPr="00000000">
        <w:rPr>
          <w:rtl w:val="0"/>
        </w:rPr>
        <w:t xml:space="preserve"> é sempre menor que 1, esta fórmula acaba sendo mais precisa que as demais (RUGGIERO, 2008). Entretanto, nas extremidades </w:t>
      </w:r>
      <w:commentRangeStart w:id="0"/>
      <w:r w:rsidDel="00000000" w:rsidR="00000000" w:rsidRPr="00000000">
        <w:rPr>
          <w:rtl w:val="0"/>
        </w:rPr>
        <w:t xml:space="preserve">não é possível utilizar diferenças centradas, pois faltará o ponto anterior ou posterior, nestes casos, podem ser usadas as diferenças avançadas ou atrasadas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0"/>
        <w:rPr/>
      </w:pPr>
      <w:r w:rsidDel="00000000" w:rsidR="00000000" w:rsidRPr="00000000">
        <w:rPr>
          <w:b w:val="1"/>
          <w:rtl w:val="0"/>
        </w:rPr>
        <w:t xml:space="preserve">Condição de contorno</w:t>
      </w: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 Primeiramente foi introduzida a equação de governo, a EDP que representa a distribuição espacial de calor na chapa, posteriormente foi introduzido o método das diferenças finitas como alternativa para a solução do problema, entretanto, o problema físico trata-se de uma chapa com diferentes condições de contorno, sendo ainda necessária a discretização do espaço bidimensional e além disso, a necessidade de vincular o espaço físico com a temperatura, de forma que seja possível gerar gráficos que ilustram a distribuição de temperatura por meio de intensidade de cores. </w:t>
      </w:r>
    </w:p>
    <w:p w:rsidR="00000000" w:rsidDel="00000000" w:rsidP="00000000" w:rsidRDefault="00000000" w:rsidRPr="00000000" w14:paraId="0000003D">
      <w:pPr>
        <w:ind w:firstLine="720"/>
        <w:rPr/>
      </w:pPr>
      <w:r w:rsidDel="00000000" w:rsidR="00000000" w:rsidRPr="00000000">
        <w:rPr>
          <w:rtl w:val="0"/>
        </w:rPr>
        <w:t xml:space="preserve">A chapa sendo simétrica e as condições de contorno também sendo aplicadas simetricamente, permite a modelagem apenas de uma das extremidades até o</w:t>
      </w:r>
      <w:commentRangeStart w:id="1"/>
      <w:r w:rsidDel="00000000" w:rsidR="00000000" w:rsidRPr="00000000">
        <w:rPr>
          <w:rtl w:val="0"/>
        </w:rPr>
        <w:t xml:space="preserve"> eixo de simetria, onde o fluxo de calor é nulo, ou seja, </w:t>
      </w:r>
      <m:oMath>
        <m:r>
          <w:rPr/>
          <m:t xml:space="preserve">q=0.</m:t>
        </m:r>
      </m:oMath>
      <w:commentRangeEnd w:id="1"/>
      <w:r w:rsidDel="00000000" w:rsidR="00000000" w:rsidRPr="00000000">
        <w:commentReference w:id="1"/>
      </w:r>
      <w:r w:rsidDel="00000000" w:rsidR="00000000" w:rsidRPr="00000000">
        <w:rPr>
          <w:rtl w:val="0"/>
        </w:rPr>
        <w:t xml:space="preserve">  Esta técnica de modelagem pode </w:t>
      </w:r>
      <w:commentRangeStart w:id="2"/>
      <w:r w:rsidDel="00000000" w:rsidR="00000000" w:rsidRPr="00000000">
        <w:rPr>
          <w:rtl w:val="0"/>
        </w:rPr>
        <w:t xml:space="preserve">reduzir pela metade o</w:t>
      </w:r>
      <w:commentRangeEnd w:id="2"/>
      <w:r w:rsidDel="00000000" w:rsidR="00000000" w:rsidRPr="00000000">
        <w:commentReference w:id="2"/>
      </w:r>
      <w:r w:rsidDel="00000000" w:rsidR="00000000" w:rsidRPr="00000000">
        <w:rPr>
          <w:rtl w:val="0"/>
        </w:rPr>
        <w:t xml:space="preserve"> esforço computacional e consequentemente o tempo de simulação, já que cada ponto extra do domínio significa uma equação a mais no sistema linear a ser resolvido.</w:t>
      </w:r>
    </w:p>
    <w:p w:rsidR="00000000" w:rsidDel="00000000" w:rsidP="00000000" w:rsidRDefault="00000000" w:rsidRPr="00000000" w14:paraId="0000003E">
      <w:pPr>
        <w:ind w:firstLine="720"/>
        <w:rPr/>
      </w:pPr>
      <w:r w:rsidDel="00000000" w:rsidR="00000000" w:rsidRPr="00000000">
        <w:rPr>
          <w:rtl w:val="0"/>
        </w:rPr>
        <w:t xml:space="preserve">A chapa a ser modelada recebe um fluxo de calor por condução com </w:t>
      </w:r>
      <m:oMath>
        <m:r>
          <w:rPr/>
          <m:t xml:space="preserve">q=20</m:t>
        </m:r>
        <m:f>
          <m:fPr>
            <m:ctrlPr>
              <w:rPr/>
            </m:ctrlPr>
          </m:fPr>
          <m:num>
            <m:r>
              <w:rPr/>
              <m:t xml:space="preserve">W</m:t>
            </m:r>
          </m:num>
          <m:den>
            <m:r>
              <w:rPr/>
              <m:t xml:space="preserve">m²</m:t>
            </m:r>
          </m:den>
        </m:f>
      </m:oMath>
      <w:r w:rsidDel="00000000" w:rsidR="00000000" w:rsidRPr="00000000">
        <w:rPr>
          <w:rtl w:val="0"/>
        </w:rPr>
        <w:t xml:space="preserve">  na extremidade esquerda e por convecção na extremidade superior com </w:t>
      </w:r>
      <m:oMath>
        <m:r>
          <w:rPr/>
          <m:t xml:space="preserve">h=350</m:t>
        </m:r>
        <m:f>
          <m:fPr>
            <m:ctrlPr>
              <w:rPr/>
            </m:ctrlPr>
          </m:fPr>
          <m:num>
            <m:r>
              <w:rPr/>
              <m:t xml:space="preserve">W</m:t>
            </m:r>
          </m:num>
          <m:den>
            <m:r>
              <w:rPr/>
              <m:t xml:space="preserve">m²K</m:t>
            </m:r>
          </m:den>
        </m:f>
      </m:oMath>
      <w:r w:rsidDel="00000000" w:rsidR="00000000" w:rsidRPr="00000000">
        <w:rPr>
          <w:rtl w:val="0"/>
        </w:rPr>
        <w:t xml:space="preserve">  e  </w:t>
      </w:r>
      <m:oMath>
        <m:sSub>
          <m:sSubPr>
            <m:ctrlPr>
              <w:rPr/>
            </m:ctrlPr>
          </m:sSubPr>
          <m:e>
            <m:r>
              <w:rPr/>
              <m:t xml:space="preserve">T</m:t>
            </m:r>
          </m:e>
          <m:sub>
            <m:r>
              <w:rPr/>
              <m:t>∞</m:t>
            </m:r>
          </m:sub>
        </m:sSub>
        <m:r>
          <w:rPr/>
          <m:t xml:space="preserve">=310 K</m:t>
        </m:r>
      </m:oMath>
      <w:r w:rsidDel="00000000" w:rsidR="00000000" w:rsidRPr="00000000">
        <w:rPr>
          <w:rtl w:val="0"/>
        </w:rPr>
        <w:t xml:space="preserve"> , enquanto que a extremidade direita se mantém a uma temperatura constante de </w:t>
      </w:r>
      <m:oMath>
        <m:sSub>
          <m:sSubPr>
            <m:ctrlPr>
              <w:rPr/>
            </m:ctrlPr>
          </m:sSubPr>
          <m:e>
            <m:r>
              <w:rPr/>
              <m:t xml:space="preserve">T</m:t>
            </m:r>
          </m:e>
          <m:sub>
            <m:r>
              <w:rPr/>
              <m:t xml:space="preserve">direita</m:t>
            </m:r>
          </m:sub>
        </m:sSub>
        <m:r>
          <w:rPr/>
          <m:t xml:space="preserve">=300 K</m:t>
        </m:r>
      </m:oMath>
      <w:r w:rsidDel="00000000" w:rsidR="00000000" w:rsidRPr="00000000">
        <w:rPr>
          <w:rtl w:val="0"/>
        </w:rPr>
        <w:t xml:space="preserve">, como ilustrado na Fig. 2.</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0"/>
        <w:jc w:val="center"/>
        <w:rPr/>
      </w:pPr>
      <w:r w:rsidDel="00000000" w:rsidR="00000000" w:rsidRPr="00000000">
        <w:rPr>
          <w:b w:val="1"/>
          <w:rtl w:val="0"/>
        </w:rPr>
        <w:t xml:space="preserve">Figura 2</w:t>
      </w:r>
      <w:r w:rsidDel="00000000" w:rsidR="00000000" w:rsidRPr="00000000">
        <w:rPr>
          <w:rtl w:val="0"/>
        </w:rPr>
        <w:t xml:space="preserve"> - Condições de contorno nas extremidades.</w:t>
      </w:r>
    </w:p>
    <w:p w:rsidR="00000000" w:rsidDel="00000000" w:rsidP="00000000" w:rsidRDefault="00000000" w:rsidRPr="00000000" w14:paraId="00000041">
      <w:pPr>
        <w:ind w:firstLine="0"/>
        <w:jc w:val="center"/>
        <w:rPr/>
      </w:pPr>
      <w:r w:rsidDel="00000000" w:rsidR="00000000" w:rsidRPr="00000000">
        <w:rPr/>
        <w:drawing>
          <wp:inline distB="114300" distT="114300" distL="114300" distR="114300">
            <wp:extent cx="3911888" cy="2377224"/>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911888" cy="237722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firstLine="0"/>
        <w:rPr>
          <w:b w:val="1"/>
        </w:rPr>
      </w:pPr>
      <w:r w:rsidDel="00000000" w:rsidR="00000000" w:rsidRPr="00000000">
        <w:rPr>
          <w:b w:val="1"/>
          <w:rtl w:val="0"/>
        </w:rPr>
        <w:t xml:space="preserve">Discretização do domínio</w:t>
      </w:r>
    </w:p>
    <w:p w:rsidR="00000000" w:rsidDel="00000000" w:rsidP="00000000" w:rsidRDefault="00000000" w:rsidRPr="00000000" w14:paraId="00000043">
      <w:pPr>
        <w:ind w:firstLine="0"/>
        <w:rPr>
          <w:b w:val="1"/>
        </w:rPr>
      </w:pPr>
      <w:r w:rsidDel="00000000" w:rsidR="00000000" w:rsidRPr="00000000">
        <w:rPr>
          <w:b w:val="1"/>
          <w:rtl w:val="0"/>
        </w:rPr>
        <w:tab/>
      </w:r>
      <w:r w:rsidDel="00000000" w:rsidR="00000000" w:rsidRPr="00000000">
        <w:rPr>
          <w:rtl w:val="0"/>
        </w:rPr>
        <w:t xml:space="preserve">Sabendo que haverá uma equação para cada ponto da malha, e muitos destes pontos tendo características comuns, é possível criar através de programação, rotinas que possam gerar automaticamente um sistema de equações de dimensão </w:t>
      </w:r>
      <m:oMath>
        <m:r>
          <w:rPr/>
          <m:t xml:space="preserve">nx</m:t>
        </m:r>
      </m:oMath>
      <w:r w:rsidDel="00000000" w:rsidR="00000000" w:rsidRPr="00000000">
        <w:rPr>
          <w:rtl w:val="0"/>
        </w:rPr>
        <w:t xml:space="preserve">² x </w:t>
      </w:r>
      <m:oMath>
        <m:r>
          <w:rPr/>
          <m:t xml:space="preserve">nx²</m:t>
        </m:r>
      </m:oMath>
      <w:r w:rsidDel="00000000" w:rsidR="00000000" w:rsidRPr="00000000">
        <w:rPr>
          <w:rtl w:val="0"/>
        </w:rPr>
        <w:t xml:space="preserve"> qualquer. Para ilustrar o procedimento de discretização do domínio, utilizaremos como exemplo um valor de </w:t>
      </w:r>
      <m:oMath>
        <m:r>
          <w:rPr/>
          <m:t xml:space="preserve">nx=5</m:t>
        </m:r>
      </m:oMath>
      <w:r w:rsidDel="00000000" w:rsidR="00000000" w:rsidRPr="00000000">
        <w:rPr>
          <w:rtl w:val="0"/>
        </w:rPr>
        <w:t xml:space="preserve">, correspondente a 25 pontos e 25 equações. </w:t>
      </w:r>
      <w:r w:rsidDel="00000000" w:rsidR="00000000" w:rsidRPr="00000000">
        <w:rPr>
          <w:rtl w:val="0"/>
        </w:rPr>
      </w:r>
    </w:p>
    <w:p w:rsidR="00000000" w:rsidDel="00000000" w:rsidP="00000000" w:rsidRDefault="00000000" w:rsidRPr="00000000" w14:paraId="00000044">
      <w:pPr>
        <w:ind w:firstLine="0"/>
        <w:rPr/>
      </w:pPr>
      <w:commentRangeStart w:id="3"/>
      <w:r w:rsidDel="00000000" w:rsidR="00000000" w:rsidRPr="00000000">
        <w:rPr>
          <w:rtl w:val="0"/>
        </w:rPr>
        <w:t xml:space="preserve">É important</w:t>
      </w:r>
      <w:commentRangeEnd w:id="3"/>
      <w:r w:rsidDel="00000000" w:rsidR="00000000" w:rsidRPr="00000000">
        <w:commentReference w:id="3"/>
      </w:r>
      <w:r w:rsidDel="00000000" w:rsidR="00000000" w:rsidRPr="00000000">
        <w:rPr>
          <w:rtl w:val="0"/>
        </w:rPr>
        <w:t xml:space="preserve">e destacar que o domínio deve ser discretizado de forma que as </w:t>
      </w:r>
      <w:commentRangeStart w:id="4"/>
      <w:r w:rsidDel="00000000" w:rsidR="00000000" w:rsidRPr="00000000">
        <w:rPr>
          <w:rtl w:val="0"/>
        </w:rPr>
        <w:t xml:space="preserve">grandezas físicas  essenciais</w:t>
      </w:r>
      <w:commentRangeEnd w:id="4"/>
      <w:r w:rsidDel="00000000" w:rsidR="00000000" w:rsidRPr="00000000">
        <w:commentReference w:id="4"/>
      </w:r>
      <w:r w:rsidDel="00000000" w:rsidR="00000000" w:rsidRPr="00000000">
        <w:rPr>
          <w:rtl w:val="0"/>
        </w:rPr>
        <w:t xml:space="preserve"> sejam priorizadas com relação a suas derivadas. No problema a ser resolvido, a condição de contorno da extremidade direita é uma grandeza física essencial, temperatura. Por isso foi a primeira a ser definida, sendo precedente em toda a extremidade direita, ilustrada na Fig. 3 pela letra </w:t>
      </w:r>
      <w:r w:rsidDel="00000000" w:rsidR="00000000" w:rsidRPr="00000000">
        <w:rPr>
          <w:b w:val="1"/>
          <w:rtl w:val="0"/>
        </w:rPr>
        <w:t xml:space="preserve">A</w:t>
      </w:r>
      <w:r w:rsidDel="00000000" w:rsidR="00000000" w:rsidRPr="00000000">
        <w:rPr>
          <w:rtl w:val="0"/>
        </w:rPr>
        <w:t xml:space="preserve">. Posteriormente foram definidas as demais condições de contorno na sequência </w:t>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w:t>
      </w:r>
      <w:r w:rsidDel="00000000" w:rsidR="00000000" w:rsidRPr="00000000">
        <w:rPr>
          <w:b w:val="1"/>
          <w:rtl w:val="0"/>
        </w:rPr>
        <w:t xml:space="preserve">E</w:t>
      </w:r>
      <w:r w:rsidDel="00000000" w:rsidR="00000000" w:rsidRPr="00000000">
        <w:rPr>
          <w:rtl w:val="0"/>
        </w:rPr>
        <w:t xml:space="preserve">, </w:t>
      </w:r>
      <w:r w:rsidDel="00000000" w:rsidR="00000000" w:rsidRPr="00000000">
        <w:rPr>
          <w:b w:val="1"/>
          <w:rtl w:val="0"/>
        </w:rPr>
        <w:t xml:space="preserve">F</w:t>
      </w:r>
      <w:r w:rsidDel="00000000" w:rsidR="00000000" w:rsidRPr="00000000">
        <w:rPr>
          <w:rtl w:val="0"/>
        </w:rPr>
        <w:t xml:space="preserve"> e por fim </w:t>
      </w:r>
      <w:r w:rsidDel="00000000" w:rsidR="00000000" w:rsidRPr="00000000">
        <w:rPr>
          <w:b w:val="1"/>
          <w:rtl w:val="0"/>
        </w:rPr>
        <w:t xml:space="preserve">G</w:t>
      </w:r>
      <w:r w:rsidDel="00000000" w:rsidR="00000000" w:rsidRPr="00000000">
        <w:rPr>
          <w:rtl w:val="0"/>
        </w:rPr>
        <w:t xml:space="preserve">, conforme também ilustrado na Fig 3. </w:t>
      </w:r>
    </w:p>
    <w:p w:rsidR="00000000" w:rsidDel="00000000" w:rsidP="00000000" w:rsidRDefault="00000000" w:rsidRPr="00000000" w14:paraId="00000045">
      <w:pPr>
        <w:ind w:firstLine="0"/>
        <w:jc w:val="center"/>
        <w:rPr/>
      </w:pPr>
      <w:commentRangeStart w:id="5"/>
      <w:r w:rsidDel="00000000" w:rsidR="00000000" w:rsidRPr="00000000">
        <w:rPr>
          <w:b w:val="1"/>
          <w:rtl w:val="0"/>
        </w:rPr>
        <w:t xml:space="preserve">Figura 3</w:t>
      </w:r>
      <w:r w:rsidDel="00000000" w:rsidR="00000000" w:rsidRPr="00000000">
        <w:rPr>
          <w:rtl w:val="0"/>
        </w:rPr>
        <w:t xml:space="preserve"> - Discretização do domínio.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6">
      <w:pPr>
        <w:ind w:firstLine="0"/>
        <w:rPr/>
      </w:pPr>
      <w:r w:rsidDel="00000000" w:rsidR="00000000" w:rsidRPr="00000000">
        <w:rPr>
          <w:rtl w:val="0"/>
        </w:rPr>
        <w:tab/>
        <w:t xml:space="preserve">A temperatura nas bordas sofrerá influência das condições de contorno, como ilustrado na Fig. 3, enquanto que nos demais pontos no interior da malha sofrerá influência apenas de sua vizinhança, partindo do princípio de que não há geração de calor no interior da malha.</w:t>
      </w:r>
      <w:del w:author="Achille Arantes Bassi" w:id="0" w:date="2022-07-12T13:45:15Z">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270495</wp:posOffset>
              </wp:positionV>
              <wp:extent cx="6481050" cy="4229100"/>
              <wp:effectExtent b="0" l="0" r="0" t="0"/>
              <wp:wrapTopAndBottom distB="114300" distT="114300"/>
              <wp:docPr id="1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6481050" cy="4229100"/>
                      </a:xfrm>
                      <a:prstGeom prst="rect"/>
                      <a:ln/>
                    </pic:spPr>
                  </pic:pic>
                </a:graphicData>
              </a:graphic>
            </wp:anchor>
          </w:drawing>
        </w:r>
      </w:del>
      <w:ins w:author="Achille Arantes Bassi" w:id="0" w:date="2022-07-12T13:45:15Z">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266700</wp:posOffset>
              </wp:positionV>
              <wp:extent cx="6481050" cy="4229100"/>
              <wp:effectExtent b="0" l="0" r="0" t="0"/>
              <wp:wrapTopAndBottom distB="114300" distT="114300"/>
              <wp:docPr id="1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6481050" cy="4229100"/>
                      </a:xfrm>
                      <a:prstGeom prst="rect"/>
                      <a:ln/>
                    </pic:spPr>
                  </pic:pic>
                </a:graphicData>
              </a:graphic>
            </wp:anchor>
          </w:drawing>
        </w:r>
      </w:ins>
    </w:p>
    <w:p w:rsidR="00000000" w:rsidDel="00000000" w:rsidP="00000000" w:rsidRDefault="00000000" w:rsidRPr="00000000" w14:paraId="00000047">
      <w:pPr>
        <w:ind w:firstLine="0"/>
        <w:rPr/>
      </w:pPr>
      <w:r w:rsidDel="00000000" w:rsidR="00000000" w:rsidRPr="00000000">
        <w:rPr>
          <w:rtl w:val="0"/>
        </w:rPr>
        <w:tab/>
        <w:t xml:space="preserve">Retomando a equação de governo, Equação (2) e a escrevendo em função das derivadas algébricas de segunda ordem apresentadas na introdução do método das diferenças finitas, Equações (7) e (8), chegamos a seguinte forma da equação de governo:</w:t>
      </w:r>
    </w:p>
    <w:tbl>
      <w:tblPr>
        <w:tblStyle w:val="Table11"/>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commentRangeEnd w:id="6"/>
            <w:r w:rsidDel="00000000" w:rsidR="00000000" w:rsidRPr="00000000">
              <w:commentReference w:id="6"/>
            </w:r>
            <w:commentRangeStart w:id="7"/>
            <w:hyperlink w:anchor="D2L_equation_&lt;ine&gt;true&lt;/ine&gt;&lt;lbl&gt;eq11&lt;/lbl&gt;&lt;env&gt;equation&lt;/env&gt;&lt;code&gt;\frac{1}{dz^2}\cdot T_{i-nx}+\frac{1}{dx^2}\cdot T_{i+1}-\left( \frac{2}{dx^2}+\frac{2}{dz^2}  \right) \cdot T_i + \frac{1}{dz^2} \cdot T_{i+nx}+\frac{1}{dx^2} \cdot T_{i-1}=\frac{g}{k}&lt;/code&gt;">
              <w:r w:rsidDel="00000000" w:rsidR="00000000" w:rsidRPr="00000000">
                <w:rPr/>
                <w:drawing>
                  <wp:inline distB="19050" distT="19050" distL="19050" distR="19050">
                    <wp:extent cx="5334000" cy="546100"/>
                    <wp:effectExtent b="0" l="0" r="0" t="0"/>
                    <wp:docPr id="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334000" cy="546100"/>
                            </a:xfrm>
                            <a:prstGeom prst="rect"/>
                            <a:ln/>
                          </pic:spPr>
                        </pic:pic>
                      </a:graphicData>
                    </a:graphic>
                  </wp:inline>
                </w:drawing>
              </w:r>
            </w:hyperlink>
            <w:commentRangeEnd w:id="7"/>
            <w:r w:rsidDel="00000000" w:rsidR="00000000" w:rsidRPr="00000000">
              <w:commentReference w:id="7"/>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r>
    </w:tbl>
    <w:p w:rsidR="00000000" w:rsidDel="00000000" w:rsidP="00000000" w:rsidRDefault="00000000" w:rsidRPr="00000000" w14:paraId="0000004A">
      <w:pPr>
        <w:ind w:firstLine="0"/>
        <w:rPr/>
      </w:pPr>
      <w:r w:rsidDel="00000000" w:rsidR="00000000" w:rsidRPr="00000000">
        <w:rPr>
          <w:rtl w:val="0"/>
        </w:rPr>
        <w:t xml:space="preserve">em que </w:t>
      </w:r>
      <m:oMath>
        <m:r>
          <w:rPr/>
          <m:t xml:space="preserve">g</m:t>
        </m:r>
      </m:oMath>
      <w:r w:rsidDel="00000000" w:rsidR="00000000" w:rsidRPr="00000000">
        <w:rPr>
          <w:rtl w:val="0"/>
        </w:rPr>
        <w:t xml:space="preserve"> é a geração de cada condição de contorno, ou zero para os pontos do interior da malha. É importante destacar que a posição de armazenamento em cada rotina deve ser feita com muito cuidado, pois a disposição física da matriz deve ser correlacionada com a da geometria da chapa. A Equação (11) para cada ponto da malha ficará da seguinte forma:</w:t>
      </w:r>
    </w:p>
    <w:p w:rsidR="00000000" w:rsidDel="00000000" w:rsidP="00000000" w:rsidRDefault="00000000" w:rsidRPr="00000000" w14:paraId="0000004B">
      <w:pPr>
        <w:ind w:firstLine="0"/>
        <w:jc w:val="left"/>
        <w:rPr/>
      </w:pPr>
      <w:r w:rsidDel="00000000" w:rsidR="00000000" w:rsidRPr="00000000">
        <w:rPr>
          <w:b w:val="1"/>
          <w:rtl w:val="0"/>
        </w:rPr>
        <w:t xml:space="preserve">Rotina A:</w:t>
      </w:r>
      <w:r w:rsidDel="00000000" w:rsidR="00000000" w:rsidRPr="00000000">
        <w:rPr>
          <w:rtl w:val="0"/>
        </w:rPr>
      </w:r>
    </w:p>
    <w:p w:rsidR="00000000" w:rsidDel="00000000" w:rsidP="00000000" w:rsidRDefault="00000000" w:rsidRPr="00000000" w14:paraId="0000004C">
      <w:pPr>
        <w:ind w:firstLine="0"/>
        <w:jc w:val="left"/>
        <w:rPr/>
      </w:pPr>
      <w:r w:rsidDel="00000000" w:rsidR="00000000" w:rsidRPr="00000000">
        <w:rPr>
          <w:rtl w:val="0"/>
        </w:rPr>
        <w:t xml:space="preserve">A rotina inicia em </w:t>
      </w:r>
      <m:oMath>
        <m:r>
          <w:rPr/>
          <m:t xml:space="preserve"> i=nx</m:t>
        </m:r>
      </m:oMath>
      <w:r w:rsidDel="00000000" w:rsidR="00000000" w:rsidRPr="00000000">
        <w:rPr>
          <w:rtl w:val="0"/>
        </w:rPr>
        <w:t xml:space="preserve">, tem incremento de </w:t>
      </w:r>
      <m:oMath>
        <m:r>
          <w:rPr/>
          <m:t xml:space="preserve"> i</m:t>
        </m:r>
        <m:r>
          <w:rPr/>
          <m:t>⋅</m:t>
        </m:r>
        <m:r>
          <w:rPr/>
          <m:t xml:space="preserve">nx</m:t>
        </m:r>
      </m:oMath>
      <w:r w:rsidDel="00000000" w:rsidR="00000000" w:rsidRPr="00000000">
        <w:rPr>
          <w:rtl w:val="0"/>
        </w:rPr>
        <w:t xml:space="preserve">  a cada iteração e finaliza quando </w:t>
      </w:r>
      <m:oMath>
        <m:r>
          <w:rPr/>
          <m:t xml:space="preserve"> i</m:t>
        </m:r>
        <m:r>
          <w:rPr/>
          <m:t>⋅</m:t>
        </m:r>
        <m:r>
          <w:rPr/>
          <m:t xml:space="preserve">nx=n</m:t>
        </m:r>
        <m:sSup>
          <m:sSupPr>
            <m:ctrlPr>
              <w:rPr/>
            </m:ctrlPr>
          </m:sSupPr>
          <m:e>
            <m:r>
              <w:rPr/>
              <m:t xml:space="preserve">x</m:t>
            </m:r>
          </m:e>
          <m:sup>
            <m:r>
              <w:rPr/>
              <m:t xml:space="preserve">2</m:t>
            </m:r>
          </m:sup>
        </m:sSup>
      </m:oMath>
      <w:r w:rsidDel="00000000" w:rsidR="00000000" w:rsidRPr="00000000">
        <w:rPr>
          <w:rtl w:val="0"/>
        </w:rPr>
        <w:t xml:space="preserve"> , garantindo que a rotina grave valores apenas na última coluna da matriz.</w:t>
      </w:r>
    </w:p>
    <w:p w:rsidR="00000000" w:rsidDel="00000000" w:rsidP="00000000" w:rsidRDefault="00000000" w:rsidRPr="00000000" w14:paraId="0000004D">
      <w:pPr>
        <w:ind w:firstLine="0"/>
        <w:jc w:val="left"/>
        <w:rPr/>
      </w:pPr>
      <w:r w:rsidDel="00000000" w:rsidR="00000000" w:rsidRPr="00000000">
        <w:rPr>
          <w:rtl w:val="0"/>
        </w:rPr>
        <w:t xml:space="preserve">Como já mencionado, a extremidade direita receberá os valores da própria temperatura, portanto as equações serão:</w:t>
      </w:r>
    </w:p>
    <w:tbl>
      <w:tblPr>
        <w:tblStyle w:val="Table12"/>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eq14&lt;/lbl&gt;&lt;env&gt;equation&lt;/env&gt;&lt;code&gt; T_i =T_{direita}&lt;/code&gt;">
              <w:r w:rsidDel="00000000" w:rsidR="00000000" w:rsidRPr="00000000">
                <w:rPr/>
                <w:drawing>
                  <wp:inline distB="19050" distT="19050" distL="19050" distR="19050">
                    <wp:extent cx="5334000" cy="215900"/>
                    <wp:effectExtent b="0" l="0" r="0" t="0"/>
                    <wp:docPr id="23"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334000" cy="2159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r>
    </w:tbl>
    <w:p w:rsidR="00000000" w:rsidDel="00000000" w:rsidP="00000000" w:rsidRDefault="00000000" w:rsidRPr="00000000" w14:paraId="00000050">
      <w:pPr>
        <w:ind w:firstLine="0"/>
        <w:jc w:val="left"/>
        <w:rPr>
          <w:b w:val="1"/>
        </w:rPr>
      </w:pPr>
      <w:r w:rsidDel="00000000" w:rsidR="00000000" w:rsidRPr="00000000">
        <w:rPr>
          <w:b w:val="1"/>
          <w:rtl w:val="0"/>
        </w:rPr>
        <w:t xml:space="preserve">Rotina B:</w:t>
      </w:r>
    </w:p>
    <w:p w:rsidR="00000000" w:rsidDel="00000000" w:rsidP="00000000" w:rsidRDefault="00000000" w:rsidRPr="00000000" w14:paraId="00000051">
      <w:pPr>
        <w:ind w:firstLine="0"/>
        <w:jc w:val="left"/>
        <w:rPr/>
      </w:pPr>
      <w:r w:rsidDel="00000000" w:rsidR="00000000" w:rsidRPr="00000000">
        <w:rPr>
          <w:rtl w:val="0"/>
        </w:rPr>
        <w:t xml:space="preserve">A rotina B, preencherá todas as posições da última linha, com exceção das extremidades, e as equações serão da forma:</w:t>
      </w:r>
    </w:p>
    <w:tbl>
      <w:tblPr>
        <w:tblStyle w:val="Table13"/>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eq15&lt;/lbl&gt;&lt;env&gt;equation&lt;/env&gt;&lt;code&gt;\frac{1}{dz^2}\cdot T_{i-nx}+\frac{1}{dx^2}\cdot T_{i+1}-\left( \frac{2}{dx^2}+\frac{1}{dz^2}  \right) \cdot T_i +\frac{1}{dx^2} \cdot T_{i-1}=-\frac{q}{k}=0&lt;/code&gt;">
              <w:r w:rsidDel="00000000" w:rsidR="00000000" w:rsidRPr="00000000">
                <w:rPr/>
                <w:drawing>
                  <wp:inline distB="19050" distT="19050" distL="19050" distR="19050">
                    <wp:extent cx="5334000" cy="393700"/>
                    <wp:effectExtent b="0" l="0" r="0" t="0"/>
                    <wp:docPr id="7"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334000" cy="393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r>
    </w:tbl>
    <w:p w:rsidR="00000000" w:rsidDel="00000000" w:rsidP="00000000" w:rsidRDefault="00000000" w:rsidRPr="00000000" w14:paraId="00000054">
      <w:pPr>
        <w:ind w:firstLine="0"/>
        <w:jc w:val="left"/>
        <w:rPr/>
      </w:pPr>
      <w:r w:rsidDel="00000000" w:rsidR="00000000" w:rsidRPr="00000000">
        <w:rPr>
          <w:b w:val="1"/>
          <w:rtl w:val="0"/>
        </w:rPr>
        <w:t xml:space="preserve">Vértice C:</w:t>
      </w:r>
      <w:r w:rsidDel="00000000" w:rsidR="00000000" w:rsidRPr="00000000">
        <w:rPr>
          <w:rtl w:val="0"/>
        </w:rPr>
      </w:r>
    </w:p>
    <w:tbl>
      <w:tblPr>
        <w:tblStyle w:val="Table14"/>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eq16&lt;/lbl&gt;&lt;env&gt;equation&lt;/env&gt;&lt;code&gt;\frac{1}{dx^2}\cdot T_{i+1}-\left( \frac{1}{dx^2}+\frac{1}{dz^2}  \right) \cdot T_i + \frac{1}{dz^2} \cdot T_{i+nx}=-\frac{q}{k}&lt;/code&gt;">
              <w:r w:rsidDel="00000000" w:rsidR="00000000" w:rsidRPr="00000000">
                <w:rPr/>
                <w:drawing>
                  <wp:inline distB="19050" distT="19050" distL="19050" distR="19050">
                    <wp:extent cx="5334000" cy="393700"/>
                    <wp:effectExtent b="0" l="0" r="0" t="0"/>
                    <wp:docPr id="1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334000" cy="393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r>
    </w:tbl>
    <w:p w:rsidR="00000000" w:rsidDel="00000000" w:rsidP="00000000" w:rsidRDefault="00000000" w:rsidRPr="00000000" w14:paraId="00000057">
      <w:pPr>
        <w:ind w:firstLine="0"/>
        <w:jc w:val="left"/>
        <w:rPr/>
      </w:pPr>
      <w:r w:rsidDel="00000000" w:rsidR="00000000" w:rsidRPr="00000000">
        <w:rPr>
          <w:b w:val="1"/>
          <w:rtl w:val="0"/>
        </w:rPr>
        <w:t xml:space="preserve">Rotina D:</w:t>
      </w:r>
      <w:r w:rsidDel="00000000" w:rsidR="00000000" w:rsidRPr="00000000">
        <w:rPr>
          <w:rtl w:val="0"/>
        </w:rPr>
      </w:r>
    </w:p>
    <w:tbl>
      <w:tblPr>
        <w:tblStyle w:val="Table15"/>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commentRangeStart w:id="8"/>
            <w:hyperlink w:anchor="D2L_equation_&lt;ine&gt;true&lt;/ine&gt;&lt;lbl&gt;eq17&lt;/lbl&gt;&lt;env&gt;equation&lt;/env&gt;&lt;code&gt;\frac{1}{dz^2}\cdot T_{i-nx}+\frac{1}{dx^2}\cdot T_{i+1}-\left( \frac{1}{dx^2}+\frac{2}{dz^2}  \right) \cdot T_i + \frac{1}{dz^2} \cdot T_{i+nx}=-\frac{q}{k}&lt;/code&gt;">
              <w:r w:rsidDel="00000000" w:rsidR="00000000" w:rsidRPr="00000000">
                <w:rPr/>
                <w:drawing>
                  <wp:inline distB="19050" distT="19050" distL="19050" distR="19050">
                    <wp:extent cx="5334000" cy="393700"/>
                    <wp:effectExtent b="0" l="0" r="0" t="0"/>
                    <wp:docPr id="19"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334000" cy="393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r>
    </w:tbl>
    <w:p w:rsidR="00000000" w:rsidDel="00000000" w:rsidP="00000000" w:rsidRDefault="00000000" w:rsidRPr="00000000" w14:paraId="0000005A">
      <w:pPr>
        <w:ind w:firstLine="0"/>
        <w:jc w:val="left"/>
        <w:rPr/>
      </w:pPr>
      <w:commentRangeEnd w:id="8"/>
      <w:r w:rsidDel="00000000" w:rsidR="00000000" w:rsidRPr="00000000">
        <w:commentReference w:id="8"/>
      </w:r>
      <w:r w:rsidDel="00000000" w:rsidR="00000000" w:rsidRPr="00000000">
        <w:rPr>
          <w:b w:val="1"/>
          <w:rtl w:val="0"/>
        </w:rPr>
        <w:t xml:space="preserve">Vértice E:</w:t>
      </w:r>
      <w:r w:rsidDel="00000000" w:rsidR="00000000" w:rsidRPr="00000000">
        <w:rPr>
          <w:rtl w:val="0"/>
        </w:rPr>
      </w:r>
    </w:p>
    <w:tbl>
      <w:tblPr>
        <w:tblStyle w:val="Table16"/>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eq18&lt;/lbl&gt;&lt;env&gt;equation&lt;/env&gt;&lt;code&gt;\frac{1}{dz^2}\cdot T_{i-nx}+\frac{1}{dx^2}\cdot T_{i+1}-\left( \frac{1}{dx^2}+\frac{1}{dz^2}  \right) \cdot T_i =-\frac{q}{k}&lt;/code&gt;">
              <w:r w:rsidDel="00000000" w:rsidR="00000000" w:rsidRPr="00000000">
                <w:rPr/>
                <w:drawing>
                  <wp:inline distB="19050" distT="19050" distL="19050" distR="19050">
                    <wp:extent cx="5334000" cy="393700"/>
                    <wp:effectExtent b="0" l="0" r="0" t="0"/>
                    <wp:docPr id="15"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334000" cy="393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r>
    </w:tbl>
    <w:p w:rsidR="00000000" w:rsidDel="00000000" w:rsidP="00000000" w:rsidRDefault="00000000" w:rsidRPr="00000000" w14:paraId="0000005D">
      <w:pPr>
        <w:ind w:firstLine="0"/>
        <w:jc w:val="left"/>
        <w:rPr>
          <w:b w:val="1"/>
        </w:rPr>
      </w:pPr>
      <w:r w:rsidDel="00000000" w:rsidR="00000000" w:rsidRPr="00000000">
        <w:rPr>
          <w:b w:val="1"/>
          <w:rtl w:val="0"/>
        </w:rPr>
        <w:t xml:space="preserve">Rotina F:</w:t>
      </w:r>
    </w:p>
    <w:p w:rsidR="00000000" w:rsidDel="00000000" w:rsidP="00000000" w:rsidRDefault="00000000" w:rsidRPr="00000000" w14:paraId="0000005E">
      <w:pPr>
        <w:ind w:firstLine="0"/>
        <w:jc w:val="center"/>
        <w:rPr>
          <w:b w:val="1"/>
        </w:rPr>
      </w:pPr>
      <w:hyperlink w:anchor="D2L_inline_eq_$\frac{1}{dx^2}\cdot T_{i+1}-\left( \frac{2}{dx^2}+\frac{1}{dz^2} + h \cdot dz +1  \right) \cdot T_i + \frac{1}{dz^2} \cdot T_{i+nx}+\frac{1}{dx^2} \cdot T_{i-1}=h \cdot dz \cdot T_{inf}$">
        <w:r w:rsidDel="00000000" w:rsidR="00000000" w:rsidRPr="00000000">
          <w:rPr>
            <w:b w:val="1"/>
          </w:rPr>
          <w:drawing>
            <wp:inline distB="19050" distT="19050" distL="19050" distR="19050">
              <wp:extent cx="6381239" cy="260902"/>
              <wp:effectExtent b="0" l="0" r="0" t="0"/>
              <wp:docPr id="10"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6381239" cy="26090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F">
      <w:pPr>
        <w:ind w:firstLine="0"/>
        <w:jc w:val="left"/>
        <w:rPr/>
      </w:pPr>
      <w:r w:rsidDel="00000000" w:rsidR="00000000" w:rsidRPr="00000000">
        <w:rPr>
          <w:b w:val="1"/>
          <w:rtl w:val="0"/>
        </w:rPr>
        <w:t xml:space="preserve">Rotina G:</w:t>
      </w:r>
      <w:r w:rsidDel="00000000" w:rsidR="00000000" w:rsidRPr="00000000">
        <w:rPr>
          <w:rtl w:val="0"/>
        </w:rPr>
      </w:r>
    </w:p>
    <w:tbl>
      <w:tblPr>
        <w:tblStyle w:val="Table17"/>
        <w:tblW w:w="102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64.724409448821"/>
        <w:gridCol w:w="643.2755905511785"/>
        <w:tblGridChange w:id="0">
          <w:tblGrid>
            <w:gridCol w:w="9564.724409448821"/>
            <w:gridCol w:w="643.275590551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equation_&lt;ine&gt;true&lt;/ine&gt;&lt;lbl&gt;eq20&lt;/lbl&gt;&lt;env&gt;equation&lt;/env&gt;&lt;code&gt;\frac{1}{dz^2}\cdot T_{i-nx}+\frac{1}{dx^2}\cdot T_{i+1}-\left( \frac{2}{dx^2}+\frac{2}{dz^2}  \right) \cdot T_i + \frac{1}{dz^2} \cdot T_{i+nx}+\frac{1}{dx^2} \cdot T_{i-1}=0&lt;/code&gt;">
              <w:r w:rsidDel="00000000" w:rsidR="00000000" w:rsidRPr="00000000">
                <w:rPr/>
                <w:drawing>
                  <wp:inline distB="19050" distT="19050" distL="19050" distR="19050">
                    <wp:extent cx="5334000" cy="546100"/>
                    <wp:effectExtent b="0" l="0" r="0" t="0"/>
                    <wp:docPr id="3"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334000" cy="5461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r>
    </w:tbl>
    <w:p w:rsidR="00000000" w:rsidDel="00000000" w:rsidP="00000000" w:rsidRDefault="00000000" w:rsidRPr="00000000" w14:paraId="00000062">
      <w:pPr>
        <w:ind w:firstLine="0"/>
        <w:rPr/>
      </w:pPr>
      <w:r w:rsidDel="00000000" w:rsidR="00000000" w:rsidRPr="00000000">
        <w:rPr>
          <w:b w:val="1"/>
          <w:rtl w:val="0"/>
        </w:rPr>
        <w:t xml:space="preserve">Sistema linear </w:t>
      </w:r>
      <w:r w:rsidDel="00000000" w:rsidR="00000000" w:rsidRPr="00000000">
        <w:rPr>
          <w:rtl w:val="0"/>
        </w:rPr>
      </w:r>
    </w:p>
    <w:p w:rsidR="00000000" w:rsidDel="00000000" w:rsidP="00000000" w:rsidRDefault="00000000" w:rsidRPr="00000000" w14:paraId="00000063">
      <w:pPr>
        <w:ind w:firstLine="0"/>
        <w:jc w:val="left"/>
        <w:rPr/>
      </w:pPr>
      <w:r w:rsidDel="00000000" w:rsidR="00000000" w:rsidRPr="00000000">
        <w:rPr>
          <w:rtl w:val="0"/>
        </w:rPr>
        <w:t xml:space="preserve">As rotinas resultam em um sistema linear com </w:t>
      </w:r>
      <m:oMath>
        <m:r>
          <w:rPr/>
          <m:t xml:space="preserve">n</m:t>
        </m:r>
        <m:sSup>
          <m:sSupPr>
            <m:ctrlPr>
              <w:rPr/>
            </m:ctrlPr>
          </m:sSupPr>
          <m:e>
            <m:r>
              <w:rPr/>
              <m:t xml:space="preserve">x</m:t>
            </m:r>
          </m:e>
          <m:sup>
            <m:r>
              <w:rPr/>
              <m:t xml:space="preserve">2</m:t>
            </m:r>
          </m:sup>
        </m:sSup>
      </m:oMath>
      <w:r w:rsidDel="00000000" w:rsidR="00000000" w:rsidRPr="00000000">
        <w:rPr>
          <w:rtl w:val="0"/>
        </w:rPr>
        <w:t xml:space="preserve"> equações e incógnitas, que são armazenadas na forma matricial. O método de solução do sistema linear utilizado foi a biblioteca da fgsl.</w:t>
      </w:r>
    </w:p>
    <w:p w:rsidR="00000000" w:rsidDel="00000000" w:rsidP="00000000" w:rsidRDefault="00000000" w:rsidRPr="00000000" w14:paraId="00000064">
      <w:pPr>
        <w:ind w:firstLine="0"/>
        <w:rPr>
          <w:b w:val="1"/>
        </w:rPr>
      </w:pPr>
      <w:r w:rsidDel="00000000" w:rsidR="00000000" w:rsidRPr="00000000">
        <w:rPr>
          <w:b w:val="1"/>
          <w:rtl w:val="0"/>
        </w:rPr>
        <w:t xml:space="preserve">Resultados e discussões</w:t>
      </w:r>
    </w:p>
    <w:p w:rsidR="00000000" w:rsidDel="00000000" w:rsidP="00000000" w:rsidRDefault="00000000" w:rsidRPr="00000000" w14:paraId="00000065">
      <w:pPr>
        <w:ind w:firstLine="720"/>
        <w:rPr/>
      </w:pPr>
      <w:r w:rsidDel="00000000" w:rsidR="00000000" w:rsidRPr="00000000">
        <w:rPr>
          <w:rtl w:val="0"/>
        </w:rPr>
        <w:t xml:space="preserve">Após a solução do sistema, os dados são salvos em um arquivo txt e na sequência são  lidos pelo Gnuplot para gerar os gráficos. Foram realizadas diversas simulações com uma certa variação da densidade da malha, o valor de </w:t>
      </w:r>
      <m:oMath>
        <m:r>
          <w:rPr/>
          <m:t xml:space="preserve">nx=25</m:t>
        </m:r>
      </m:oMath>
      <w:r w:rsidDel="00000000" w:rsidR="00000000" w:rsidRPr="00000000">
        <w:rPr>
          <w:rtl w:val="0"/>
        </w:rPr>
        <w:t xml:space="preserve">, foi o que mais se aproximou dos resultados esperados, como ilustrado na Fig. 4</w:t>
      </w:r>
    </w:p>
    <w:p w:rsidR="00000000" w:rsidDel="00000000" w:rsidP="00000000" w:rsidRDefault="00000000" w:rsidRPr="00000000" w14:paraId="00000066">
      <w:pPr>
        <w:ind w:firstLine="0"/>
        <w:jc w:val="center"/>
        <w:rPr/>
      </w:pPr>
      <w:r w:rsidDel="00000000" w:rsidR="00000000" w:rsidRPr="00000000">
        <w:rPr>
          <w:b w:val="1"/>
          <w:rtl w:val="0"/>
        </w:rPr>
        <w:t xml:space="preserve">Figura 4</w:t>
      </w:r>
      <w:r w:rsidDel="00000000" w:rsidR="00000000" w:rsidRPr="00000000">
        <w:rPr>
          <w:rtl w:val="0"/>
        </w:rPr>
        <w:t xml:space="preserve"> - Simulação para </w:t>
      </w:r>
      <m:oMath>
        <m:r>
          <w:rPr/>
          <m:t xml:space="preserve">nx=25</m:t>
        </m:r>
      </m:oMath>
      <w:r w:rsidDel="00000000" w:rsidR="00000000" w:rsidRPr="00000000">
        <w:rPr>
          <w:rtl w:val="0"/>
        </w:rPr>
        <w:t xml:space="preserve">. </w:t>
      </w:r>
      <w:r w:rsidDel="00000000" w:rsidR="00000000" w:rsidRPr="00000000">
        <w:rPr/>
        <w:drawing>
          <wp:inline distB="114300" distT="114300" distL="114300" distR="114300">
            <wp:extent cx="5286991" cy="2673087"/>
            <wp:effectExtent b="0" l="0" r="0" t="0"/>
            <wp:docPr id="12"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286991" cy="267308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firstLine="0"/>
        <w:rPr/>
      </w:pPr>
      <w:r w:rsidDel="00000000" w:rsidR="00000000" w:rsidRPr="00000000">
        <w:rPr>
          <w:rtl w:val="0"/>
        </w:rPr>
        <w:t xml:space="preserve">O resultado apresentou um intervalo de temperatura condizente com o esperado, entretanto, o gradiente de cores teve uma pequena variação, que pode ser justificada pelas diferentes formas utilizadas para resolver o sistema linear e pelo refinamento da malha.</w:t>
      </w:r>
    </w:p>
    <w:p w:rsidR="00000000" w:rsidDel="00000000" w:rsidP="00000000" w:rsidRDefault="00000000" w:rsidRPr="00000000" w14:paraId="00000068">
      <w:pPr>
        <w:ind w:firstLine="0"/>
        <w:rPr/>
      </w:pPr>
      <w:r w:rsidDel="00000000" w:rsidR="00000000" w:rsidRPr="00000000">
        <w:rPr>
          <w:rtl w:val="0"/>
        </w:rPr>
        <w:t xml:space="preserve">Também foram realizadas simulações para valores de </w:t>
      </w:r>
      <m:oMath>
        <m:r>
          <w:rPr/>
          <m:t xml:space="preserve">nx=50, 75 e 80</m:t>
        </m:r>
      </m:oMath>
      <w:r w:rsidDel="00000000" w:rsidR="00000000" w:rsidRPr="00000000">
        <w:rPr>
          <w:rtl w:val="0"/>
        </w:rPr>
        <w:t xml:space="preserve">.</w:t>
      </w:r>
      <w:commentRangeStart w:id="9"/>
      <w:r w:rsidDel="00000000" w:rsidR="00000000" w:rsidRPr="00000000">
        <w:rPr>
          <w:rtl w:val="0"/>
        </w:rPr>
        <w:t xml:space="preserve"> O gráfico referente a simulação para </w:t>
      </w:r>
      <m:oMath>
        <m:r>
          <w:rPr/>
          <m:t xml:space="preserve">nx=50</m:t>
        </m:r>
      </m:oMath>
      <w:r w:rsidDel="00000000" w:rsidR="00000000" w:rsidRPr="00000000">
        <w:rPr>
          <w:rtl w:val="0"/>
        </w:rPr>
        <w:t xml:space="preserve"> é apresentado na Fig. 5.</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9">
      <w:pPr>
        <w:ind w:firstLine="0"/>
        <w:jc w:val="center"/>
        <w:rPr/>
      </w:pPr>
      <w:r w:rsidDel="00000000" w:rsidR="00000000" w:rsidRPr="00000000">
        <w:rPr>
          <w:b w:val="1"/>
          <w:rtl w:val="0"/>
        </w:rPr>
        <w:t xml:space="preserve">Figura 5</w:t>
      </w:r>
      <w:r w:rsidDel="00000000" w:rsidR="00000000" w:rsidRPr="00000000">
        <w:rPr>
          <w:rtl w:val="0"/>
        </w:rPr>
        <w:t xml:space="preserve"> - Simulação da distribuição de calor na chapa com </w:t>
      </w:r>
      <m:oMath>
        <m:r>
          <w:rPr/>
          <m:t xml:space="preserve">nx=50</m:t>
        </m:r>
      </m:oMath>
      <w:r w:rsidDel="00000000" w:rsidR="00000000" w:rsidRPr="00000000">
        <w:rPr>
          <w:rtl w:val="0"/>
        </w:rPr>
        <w:t xml:space="preserve">.</w:t>
      </w:r>
    </w:p>
    <w:p w:rsidR="00000000" w:rsidDel="00000000" w:rsidP="00000000" w:rsidRDefault="00000000" w:rsidRPr="00000000" w14:paraId="0000006A">
      <w:pPr>
        <w:ind w:firstLine="0"/>
        <w:jc w:val="center"/>
        <w:rPr/>
      </w:pPr>
      <w:r w:rsidDel="00000000" w:rsidR="00000000" w:rsidRPr="00000000">
        <w:rPr/>
        <w:drawing>
          <wp:inline distB="114300" distT="114300" distL="114300" distR="114300">
            <wp:extent cx="5527388" cy="2887706"/>
            <wp:effectExtent b="0" l="0" r="0" t="0"/>
            <wp:docPr id="18" name="image16.png"/>
            <a:graphic>
              <a:graphicData uri="http://schemas.openxmlformats.org/drawingml/2006/picture">
                <pic:pic>
                  <pic:nvPicPr>
                    <pic:cNvPr id="0" name="image16.png"/>
                    <pic:cNvPicPr preferRelativeResize="0"/>
                  </pic:nvPicPr>
                  <pic:blipFill>
                    <a:blip r:embed="rId29"/>
                    <a:srcRect b="1811" l="3208" r="0" t="24265"/>
                    <a:stretch>
                      <a:fillRect/>
                    </a:stretch>
                  </pic:blipFill>
                  <pic:spPr>
                    <a:xfrm>
                      <a:off x="0" y="0"/>
                      <a:ext cx="5527388" cy="288770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ind w:left="0" w:firstLine="0"/>
        <w:rPr/>
      </w:pPr>
      <w:r w:rsidDel="00000000" w:rsidR="00000000" w:rsidRPr="00000000">
        <w:rPr>
          <w:rtl w:val="0"/>
        </w:rPr>
        <w:t xml:space="preserve">Para valores de </w:t>
      </w:r>
      <m:oMath>
        <m:r>
          <w:rPr/>
          <m:t xml:space="preserve">nx&gt; 80</m:t>
        </m:r>
      </m:oMath>
      <w:r w:rsidDel="00000000" w:rsidR="00000000" w:rsidRPr="00000000">
        <w:rPr>
          <w:rtl w:val="0"/>
        </w:rPr>
        <w:t xml:space="preserve">, como o tempo de simulação estava crescendo exponencialmente, apresentado na Tab. 1, não foi possível obter resultados pois a máquina antiga não correspondia, entretanto, utilizar malha muito refinada, também pode significar perda de precisão, como observado no problema da barra resolvido em sala de aula e também observado na Fig. 5, em que o intervalo de temperatura mudou de [299:303]K para [296:300]K com relação a Fig. 4.</w:t>
      </w:r>
    </w:p>
    <w:p w:rsidR="00000000" w:rsidDel="00000000" w:rsidP="00000000" w:rsidRDefault="00000000" w:rsidRPr="00000000" w14:paraId="0000006C">
      <w:pPr>
        <w:ind w:firstLine="0"/>
        <w:jc w:val="center"/>
        <w:rPr>
          <w:b w:val="1"/>
        </w:rPr>
      </w:pPr>
      <w:r w:rsidDel="00000000" w:rsidR="00000000" w:rsidRPr="00000000">
        <w:rPr>
          <w:b w:val="1"/>
          <w:rtl w:val="0"/>
        </w:rPr>
        <w:t xml:space="preserve">Tabela 1</w:t>
      </w:r>
      <w:r w:rsidDel="00000000" w:rsidR="00000000" w:rsidRPr="00000000">
        <w:rPr>
          <w:rtl w:val="0"/>
        </w:rPr>
        <w:t xml:space="preserve"> - Tempo de simulação para diferentes densidades de malha.</w:t>
      </w:r>
      <w:r w:rsidDel="00000000" w:rsidR="00000000" w:rsidRPr="00000000">
        <w:rPr>
          <w:rtl w:val="0"/>
        </w:rPr>
      </w:r>
    </w:p>
    <w:tbl>
      <w:tblPr>
        <w:tblStyle w:val="Table18"/>
        <w:tblW w:w="6360.0" w:type="dxa"/>
        <w:jc w:val="left"/>
        <w:tblInd w:w="1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320"/>
        <w:gridCol w:w="1425"/>
        <w:gridCol w:w="1110"/>
        <w:gridCol w:w="1110"/>
        <w:tblGridChange w:id="0">
          <w:tblGrid>
            <w:gridCol w:w="1395"/>
            <w:gridCol w:w="1320"/>
            <w:gridCol w:w="1425"/>
            <w:gridCol w:w="1110"/>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nx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ind w:firstLine="0"/>
              <w:jc w:val="center"/>
              <w:rPr/>
            </w:pPr>
            <w:r w:rsidDel="00000000" w:rsidR="00000000" w:rsidRPr="00000000">
              <w:rPr>
                <w:rtl w:val="0"/>
              </w:rPr>
              <w:t xml:space="preserve">Tempo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commentRangeStart w:id="10"/>
            <w:r w:rsidDel="00000000" w:rsidR="00000000" w:rsidRPr="00000000">
              <w:rPr>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539,5</w:t>
            </w:r>
          </w:p>
        </w:tc>
      </w:tr>
    </w:tbl>
    <w:p w:rsidR="00000000" w:rsidDel="00000000" w:rsidP="00000000" w:rsidRDefault="00000000" w:rsidRPr="00000000" w14:paraId="00000077">
      <w:pPr>
        <w:pageBreakBefore w:val="0"/>
        <w:ind w:left="0" w:firstLine="0"/>
        <w:jc w:val="left"/>
        <w:rPr>
          <w:b w:val="1"/>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8">
      <w:pPr>
        <w:pageBreakBefore w:val="0"/>
        <w:ind w:left="0" w:firstLine="0"/>
        <w:jc w:val="left"/>
        <w:rPr>
          <w:b w:val="1"/>
        </w:rPr>
      </w:pPr>
      <w:r w:rsidDel="00000000" w:rsidR="00000000" w:rsidRPr="00000000">
        <w:rPr>
          <w:b w:val="1"/>
          <w:rtl w:val="0"/>
        </w:rPr>
        <w:t xml:space="preserve">Conclusões</w:t>
      </w:r>
    </w:p>
    <w:p w:rsidR="00000000" w:rsidDel="00000000" w:rsidP="00000000" w:rsidRDefault="00000000" w:rsidRPr="00000000" w14:paraId="00000079">
      <w:pPr>
        <w:ind w:firstLine="720"/>
        <w:rPr/>
      </w:pPr>
      <w:r w:rsidDel="00000000" w:rsidR="00000000" w:rsidRPr="00000000">
        <w:rPr>
          <w:rtl w:val="0"/>
        </w:rPr>
        <w:t xml:space="preserve">Problemas de diferenças finitas são muito particulares, pois cada problema tem suas características específicas o que demanda uma programação, de certa forma personalizada, ou seja a forma como é montado o sistema é particular de cada problema. Neste problema foi possível entender as vantagens de se utilizar diferenças finitas, principalmente em função de dispensar a solução de EDP’s na forma analítica. </w:t>
      </w:r>
      <w:commentRangeStart w:id="11"/>
      <w:r w:rsidDel="00000000" w:rsidR="00000000" w:rsidRPr="00000000">
        <w:rPr>
          <w:rtl w:val="0"/>
        </w:rPr>
        <w:t xml:space="preserve">Além disso, foi observado que refinar a malha apesar de aumentar o esforço computacional, nem sempre significa ganho de precisão do resultado</w:t>
      </w:r>
      <w:commentRangeEnd w:id="11"/>
      <w:r w:rsidDel="00000000" w:rsidR="00000000" w:rsidRPr="00000000">
        <w:commentReference w:id="11"/>
      </w:r>
      <w:r w:rsidDel="00000000" w:rsidR="00000000" w:rsidRPr="00000000">
        <w:rPr>
          <w:rtl w:val="0"/>
        </w:rPr>
        <w:t xml:space="preserve">. O que pode melhorar</w:t>
      </w:r>
      <w:commentRangeStart w:id="12"/>
      <w:r w:rsidDel="00000000" w:rsidR="00000000" w:rsidRPr="00000000">
        <w:rPr>
          <w:rtl w:val="0"/>
        </w:rPr>
        <w:t xml:space="preserve"> de fato</w:t>
      </w:r>
      <w:commentRangeEnd w:id="12"/>
      <w:r w:rsidDel="00000000" w:rsidR="00000000" w:rsidRPr="00000000">
        <w:commentReference w:id="12"/>
      </w:r>
      <w:r w:rsidDel="00000000" w:rsidR="00000000" w:rsidRPr="00000000">
        <w:rPr>
          <w:rtl w:val="0"/>
        </w:rPr>
        <w:t xml:space="preserve"> o resultado é melhorar a </w:t>
      </w:r>
      <w:commentRangeStart w:id="13"/>
      <w:r w:rsidDel="00000000" w:rsidR="00000000" w:rsidRPr="00000000">
        <w:rPr>
          <w:rtl w:val="0"/>
        </w:rPr>
        <w:t xml:space="preserve">precisão da solução do sistema linear</w:t>
      </w:r>
      <w:commentRangeEnd w:id="13"/>
      <w:r w:rsidDel="00000000" w:rsidR="00000000" w:rsidRPr="00000000">
        <w:commentReference w:id="13"/>
      </w:r>
      <w:r w:rsidDel="00000000" w:rsidR="00000000" w:rsidRPr="00000000">
        <w:rPr>
          <w:rtl w:val="0"/>
        </w:rPr>
        <w:t xml:space="preserve">. </w:t>
      </w:r>
    </w:p>
    <w:p w:rsidR="00000000" w:rsidDel="00000000" w:rsidP="00000000" w:rsidRDefault="00000000" w:rsidRPr="00000000" w14:paraId="0000007A">
      <w:pPr>
        <w:ind w:firstLine="720"/>
        <w:rPr/>
      </w:pPr>
      <w:r w:rsidDel="00000000" w:rsidR="00000000" w:rsidRPr="00000000">
        <w:rPr>
          <w:rtl w:val="0"/>
        </w:rPr>
        <w:t xml:space="preserve">De modo geral, foi possível encontrar um resultado satisfatório para a distribuição de calor em uma chapa similar a uma aleta de um dissipador térmico, com as extremidades sob diferentes condições de contorno.</w:t>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pStyle w:val="Heading1"/>
        <w:pageBreakBefore w:val="0"/>
        <w:rPr/>
      </w:pPr>
      <w:bookmarkStart w:colFirst="0" w:colLast="0" w:name="_gef2w9y00pp7" w:id="5"/>
      <w:bookmarkEnd w:id="5"/>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07E">
      <w:pPr>
        <w:ind w:firstLine="0"/>
        <w:rPr/>
      </w:pPr>
      <w:hyperlink r:id="rId30">
        <w:r w:rsidDel="00000000" w:rsidR="00000000" w:rsidRPr="00000000">
          <w:rPr>
            <w:rtl w:val="0"/>
          </w:rPr>
          <w:t xml:space="preserve">RUGGIERO, Marcia A. Gomes; LOPES, Vera Lucia da Rocha. </w:t>
        </w:r>
      </w:hyperlink>
      <w:hyperlink r:id="rId31">
        <w:r w:rsidDel="00000000" w:rsidR="00000000" w:rsidRPr="00000000">
          <w:rPr>
            <w:i w:val="1"/>
            <w:rtl w:val="0"/>
          </w:rPr>
          <w:t xml:space="preserve">Cálculo numérico: aspectos teóricos e computacionais</w:t>
        </w:r>
      </w:hyperlink>
      <w:hyperlink r:id="rId32">
        <w:r w:rsidDel="00000000" w:rsidR="00000000" w:rsidRPr="00000000">
          <w:rPr>
            <w:rtl w:val="0"/>
          </w:rPr>
          <w:t xml:space="preserve">. São Paulo: Pearson Makron Books, 2008. </w:t>
        </w:r>
      </w:hyperlink>
      <w:r w:rsidDel="00000000" w:rsidR="00000000" w:rsidRPr="00000000">
        <w:rPr>
          <w:rtl w:val="0"/>
        </w:rPr>
      </w:r>
    </w:p>
    <w:p w:rsidR="00000000" w:rsidDel="00000000" w:rsidP="00000000" w:rsidRDefault="00000000" w:rsidRPr="00000000" w14:paraId="0000007F">
      <w:pPr>
        <w:ind w:firstLine="0"/>
        <w:rPr/>
      </w:pPr>
      <w:r w:rsidDel="00000000" w:rsidR="00000000" w:rsidRPr="00000000">
        <w:rPr>
          <w:rtl w:val="0"/>
        </w:rPr>
        <w:t xml:space="preserve">INCROPERA, Frank P. et al. Fundamentos de Transferência de Calor e Massa. 6ª edição. </w:t>
      </w:r>
      <w:r w:rsidDel="00000000" w:rsidR="00000000" w:rsidRPr="00000000">
        <w:rPr>
          <w:rtl w:val="0"/>
        </w:rPr>
        <w:t xml:space="preserve">Rio de Janeiro: LTC</w:t>
      </w:r>
      <w:r w:rsidDel="00000000" w:rsidR="00000000" w:rsidRPr="00000000">
        <w:rPr>
          <w:rtl w:val="0"/>
        </w:rPr>
        <w:t xml:space="preserve">, 2008.</w:t>
      </w:r>
    </w:p>
    <w:p w:rsidR="00000000" w:rsidDel="00000000" w:rsidP="00000000" w:rsidRDefault="00000000" w:rsidRPr="00000000" w14:paraId="00000080">
      <w:pPr>
        <w:ind w:firstLine="0"/>
        <w:rPr/>
      </w:pPr>
      <w:r w:rsidDel="00000000" w:rsidR="00000000" w:rsidRPr="00000000">
        <w:rPr>
          <w:rtl w:val="0"/>
        </w:rPr>
      </w:r>
    </w:p>
    <w:p w:rsidR="00000000" w:rsidDel="00000000" w:rsidP="00000000" w:rsidRDefault="00000000" w:rsidRPr="00000000" w14:paraId="00000081">
      <w:pPr>
        <w:ind w:firstLine="0"/>
        <w:rPr/>
      </w:pPr>
      <w:r w:rsidDel="00000000" w:rsidR="00000000" w:rsidRPr="00000000">
        <w:rPr>
          <w:rtl w:val="0"/>
        </w:rPr>
      </w:r>
    </w:p>
    <w:p w:rsidR="00000000" w:rsidDel="00000000" w:rsidP="00000000" w:rsidRDefault="00000000" w:rsidRPr="00000000" w14:paraId="00000082">
      <w:pPr>
        <w:ind w:firstLine="0"/>
        <w:rPr/>
      </w:pPr>
      <w:r w:rsidDel="00000000" w:rsidR="00000000" w:rsidRPr="00000000">
        <w:rPr>
          <w:rtl w:val="0"/>
        </w:rPr>
      </w:r>
    </w:p>
    <w:p w:rsidR="00000000" w:rsidDel="00000000" w:rsidP="00000000" w:rsidRDefault="00000000" w:rsidRPr="00000000" w14:paraId="00000083">
      <w:pPr>
        <w:ind w:firstLine="0"/>
        <w:rPr/>
      </w:pPr>
      <w:r w:rsidDel="00000000" w:rsidR="00000000" w:rsidRPr="00000000">
        <w:rPr>
          <w:rtl w:val="0"/>
        </w:rPr>
      </w:r>
    </w:p>
    <w:p w:rsidR="00000000" w:rsidDel="00000000" w:rsidP="00000000" w:rsidRDefault="00000000" w:rsidRPr="00000000" w14:paraId="00000084">
      <w:pPr>
        <w:ind w:firstLine="0"/>
        <w:rPr/>
      </w:pPr>
      <w:r w:rsidDel="00000000" w:rsidR="00000000" w:rsidRPr="00000000">
        <w:rPr>
          <w:rtl w:val="0"/>
        </w:rPr>
        <w:t xml:space="preserve">CÓDIGOS-FONTE</w: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Style w:val="Heading1"/>
        <w:rPr/>
      </w:pPr>
      <w:bookmarkStart w:colFirst="0" w:colLast="0" w:name="_t1kcd052cgwc" w:id="6"/>
      <w:bookmarkEnd w:id="6"/>
      <w:r w:rsidDel="00000000" w:rsidR="00000000" w:rsidRPr="00000000">
        <w:rPr>
          <w:rtl w:val="0"/>
        </w:rPr>
        <w:t xml:space="preserve">programa.f90</w:t>
      </w:r>
    </w:p>
    <w:p w:rsidR="00000000" w:rsidDel="00000000" w:rsidP="00000000" w:rsidRDefault="00000000" w:rsidRPr="00000000" w14:paraId="00000087">
      <w:pPr>
        <w:rPr/>
      </w:pPr>
      <w:r w:rsidDel="00000000" w:rsidR="00000000" w:rsidRPr="00000000">
        <w:rPr>
          <w:rtl w:val="0"/>
        </w:rPr>
        <w:t xml:space="preserve">!gfortran -I/usr/local/include/fgsl programa.f90 -lfgsl -lm ; ./a.out ; gnuplot plot.plt</w:t>
      </w:r>
    </w:p>
    <w:p w:rsidR="00000000" w:rsidDel="00000000" w:rsidP="00000000" w:rsidRDefault="00000000" w:rsidRPr="00000000" w14:paraId="00000088">
      <w:pPr>
        <w:rPr/>
      </w:pPr>
      <w:r w:rsidDel="00000000" w:rsidR="00000000" w:rsidRPr="00000000">
        <w:rPr>
          <w:rtl w:val="0"/>
        </w:rPr>
        <w:t xml:space="preserve">program diferencas_finitas</w:t>
      </w:r>
    </w:p>
    <w:p w:rsidR="00000000" w:rsidDel="00000000" w:rsidP="00000000" w:rsidRDefault="00000000" w:rsidRPr="00000000" w14:paraId="00000089">
      <w:pPr>
        <w:rPr/>
      </w:pPr>
      <w:r w:rsidDel="00000000" w:rsidR="00000000" w:rsidRPr="00000000">
        <w:rPr>
          <w:rtl w:val="0"/>
        </w:rPr>
        <w:t xml:space="preserve">  use fgsl</w:t>
      </w:r>
    </w:p>
    <w:p w:rsidR="00000000" w:rsidDel="00000000" w:rsidP="00000000" w:rsidRDefault="00000000" w:rsidRPr="00000000" w14:paraId="0000008A">
      <w:pPr>
        <w:rPr/>
      </w:pPr>
      <w:r w:rsidDel="00000000" w:rsidR="00000000" w:rsidRPr="00000000">
        <w:rPr>
          <w:rtl w:val="0"/>
        </w:rPr>
        <w:t xml:space="preserve">  implicit none</w:t>
      </w:r>
    </w:p>
    <w:p w:rsidR="00000000" w:rsidDel="00000000" w:rsidP="00000000" w:rsidRDefault="00000000" w:rsidRPr="00000000" w14:paraId="0000008B">
      <w:pPr>
        <w:rPr/>
      </w:pPr>
      <w:r w:rsidDel="00000000" w:rsidR="00000000" w:rsidRPr="00000000">
        <w:rPr>
          <w:rtl w:val="0"/>
        </w:rPr>
        <w:t xml:space="preserve">  integer(fgsl_size_t):: n,i,j,nx,ctd</w:t>
      </w:r>
    </w:p>
    <w:p w:rsidR="00000000" w:rsidDel="00000000" w:rsidP="00000000" w:rsidRDefault="00000000" w:rsidRPr="00000000" w14:paraId="0000008C">
      <w:pPr>
        <w:rPr/>
      </w:pPr>
      <w:r w:rsidDel="00000000" w:rsidR="00000000" w:rsidRPr="00000000">
        <w:rPr>
          <w:rtl w:val="0"/>
        </w:rPr>
        <w:t xml:space="preserve">  integer(fgsl_int) :: status, signum</w:t>
      </w:r>
    </w:p>
    <w:p w:rsidR="00000000" w:rsidDel="00000000" w:rsidP="00000000" w:rsidRDefault="00000000" w:rsidRPr="00000000" w14:paraId="0000008D">
      <w:pPr>
        <w:rPr/>
      </w:pPr>
      <w:r w:rsidDel="00000000" w:rsidR="00000000" w:rsidRPr="00000000">
        <w:rPr>
          <w:rtl w:val="0"/>
        </w:rPr>
        <w:t xml:space="preserve">  type(fgsl_matrix) :: M_a</w:t>
      </w:r>
    </w:p>
    <w:p w:rsidR="00000000" w:rsidDel="00000000" w:rsidP="00000000" w:rsidRDefault="00000000" w:rsidRPr="00000000" w14:paraId="0000008E">
      <w:pPr>
        <w:rPr/>
      </w:pPr>
      <w:r w:rsidDel="00000000" w:rsidR="00000000" w:rsidRPr="00000000">
        <w:rPr>
          <w:rtl w:val="0"/>
        </w:rPr>
        <w:t xml:space="preserve">  type(fgsl_vector) :: </w:t>
      </w:r>
      <w:commentRangeStart w:id="14"/>
      <w:r w:rsidDel="00000000" w:rsidR="00000000" w:rsidRPr="00000000">
        <w:rPr>
          <w:rtl w:val="0"/>
        </w:rPr>
        <w:t xml:space="preserve">V_b, V_x</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real(fgsl_double), dimension (:), allocatable::Vet_T,Vet_B</w:t>
      </w:r>
    </w:p>
    <w:p w:rsidR="00000000" w:rsidDel="00000000" w:rsidP="00000000" w:rsidRDefault="00000000" w:rsidRPr="00000000" w14:paraId="00000090">
      <w:pPr>
        <w:rPr/>
      </w:pPr>
      <w:r w:rsidDel="00000000" w:rsidR="00000000" w:rsidRPr="00000000">
        <w:rPr>
          <w:rtl w:val="0"/>
        </w:rPr>
        <w:t xml:space="preserve">  real(fgsl_double), dimension (:,:), allocatable::Mat_T</w:t>
      </w:r>
    </w:p>
    <w:p w:rsidR="00000000" w:rsidDel="00000000" w:rsidP="00000000" w:rsidRDefault="00000000" w:rsidRPr="00000000" w14:paraId="00000091">
      <w:pPr>
        <w:rPr/>
      </w:pPr>
      <w:r w:rsidDel="00000000" w:rsidR="00000000" w:rsidRPr="00000000">
        <w:rPr>
          <w:rtl w:val="0"/>
        </w:rPr>
        <w:t xml:space="preserve">  type(fgsl_permutation) :: p</w:t>
      </w:r>
    </w:p>
    <w:p w:rsidR="00000000" w:rsidDel="00000000" w:rsidP="00000000" w:rsidRDefault="00000000" w:rsidRPr="00000000" w14:paraId="00000092">
      <w:pPr>
        <w:rPr/>
      </w:pPr>
      <w:r w:rsidDel="00000000" w:rsidR="00000000" w:rsidRPr="00000000">
        <w:rPr>
          <w:rtl w:val="0"/>
        </w:rPr>
        <w:t xml:space="preserve">  real(8)::dx,dz,Lx,Lz,T_direita,T_inf,k,q,h,t0,t1,t2</w:t>
      </w:r>
    </w:p>
    <w:p w:rsidR="00000000" w:rsidDel="00000000" w:rsidP="00000000" w:rsidRDefault="00000000" w:rsidRPr="00000000" w14:paraId="00000093">
      <w:pPr>
        <w:rPr/>
      </w:pPr>
      <w:r w:rsidDel="00000000" w:rsidR="00000000" w:rsidRPr="00000000">
        <w:rPr>
          <w:rtl w:val="0"/>
        </w:rPr>
        <w:t xml:space="preserve">  open(2,file="dados.txt",status='unknown')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nx=25</w:t>
      </w:r>
    </w:p>
    <w:p w:rsidR="00000000" w:rsidDel="00000000" w:rsidP="00000000" w:rsidRDefault="00000000" w:rsidRPr="00000000" w14:paraId="00000096">
      <w:pPr>
        <w:rPr/>
      </w:pPr>
      <w:r w:rsidDel="00000000" w:rsidR="00000000" w:rsidRPr="00000000">
        <w:rPr>
          <w:rtl w:val="0"/>
        </w:rPr>
        <w:t xml:space="preserve">  n=nx**2</w:t>
      </w:r>
    </w:p>
    <w:p w:rsidR="00000000" w:rsidDel="00000000" w:rsidP="00000000" w:rsidRDefault="00000000" w:rsidRPr="00000000" w14:paraId="00000097">
      <w:pPr>
        <w:rPr/>
      </w:pPr>
      <w:r w:rsidDel="00000000" w:rsidR="00000000" w:rsidRPr="00000000">
        <w:rPr>
          <w:rtl w:val="0"/>
        </w:rPr>
        <w:t xml:space="preserve">  allocate(Mat_T(n,n),Vet_T(n),Vet_B(n))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           DEFININDO PARÂMETROS</w:t>
      </w:r>
    </w:p>
    <w:p w:rsidR="00000000" w:rsidDel="00000000" w:rsidP="00000000" w:rsidRDefault="00000000" w:rsidRPr="00000000" w14:paraId="0000009A">
      <w:pPr>
        <w:rPr/>
      </w:pPr>
      <w:r w:rsidDel="00000000" w:rsidR="00000000" w:rsidRPr="00000000">
        <w:rPr>
          <w:rtl w:val="0"/>
        </w:rPr>
        <w:t xml:space="preserve">  </w:t>
      </w:r>
      <w:commentRangeStart w:id="15"/>
      <w:r w:rsidDel="00000000" w:rsidR="00000000" w:rsidRPr="00000000">
        <w:rPr>
          <w:rtl w:val="0"/>
        </w:rPr>
        <w:t xml:space="preserve">Lx=6</w:t>
      </w:r>
    </w:p>
    <w:p w:rsidR="00000000" w:rsidDel="00000000" w:rsidP="00000000" w:rsidRDefault="00000000" w:rsidRPr="00000000" w14:paraId="0000009B">
      <w:pPr>
        <w:rPr/>
      </w:pPr>
      <w:r w:rsidDel="00000000" w:rsidR="00000000" w:rsidRPr="00000000">
        <w:rPr>
          <w:rtl w:val="0"/>
        </w:rPr>
        <w:t xml:space="preserve">  Lz=3</w:t>
      </w:r>
    </w:p>
    <w:p w:rsidR="00000000" w:rsidDel="00000000" w:rsidP="00000000" w:rsidRDefault="00000000" w:rsidRPr="00000000" w14:paraId="0000009C">
      <w:pPr>
        <w:rPr/>
      </w:pPr>
      <w:r w:rsidDel="00000000" w:rsidR="00000000" w:rsidRPr="00000000">
        <w:rPr>
          <w:rtl w:val="0"/>
        </w:rPr>
        <w:t xml:space="preserve">  dx=Lx/(nx-1)</w:t>
      </w:r>
    </w:p>
    <w:p w:rsidR="00000000" w:rsidDel="00000000" w:rsidP="00000000" w:rsidRDefault="00000000" w:rsidRPr="00000000" w14:paraId="0000009D">
      <w:pPr>
        <w:rPr/>
      </w:pPr>
      <w:r w:rsidDel="00000000" w:rsidR="00000000" w:rsidRPr="00000000">
        <w:rPr>
          <w:rtl w:val="0"/>
        </w:rPr>
        <w:t xml:space="preserve">  dz=Lz/(nx-1)</w:t>
      </w:r>
    </w:p>
    <w:p w:rsidR="00000000" w:rsidDel="00000000" w:rsidP="00000000" w:rsidRDefault="00000000" w:rsidRPr="00000000" w14:paraId="0000009E">
      <w:pPr>
        <w:rPr/>
      </w:pPr>
      <w:r w:rsidDel="00000000" w:rsidR="00000000" w:rsidRPr="00000000">
        <w:rPr>
          <w:rtl w:val="0"/>
        </w:rPr>
        <w:t xml:space="preserve">  k=60</w:t>
      </w:r>
    </w:p>
    <w:p w:rsidR="00000000" w:rsidDel="00000000" w:rsidP="00000000" w:rsidRDefault="00000000" w:rsidRPr="00000000" w14:paraId="0000009F">
      <w:pPr>
        <w:rPr/>
      </w:pPr>
      <w:r w:rsidDel="00000000" w:rsidR="00000000" w:rsidRPr="00000000">
        <w:rPr>
          <w:rtl w:val="0"/>
        </w:rPr>
        <w:t xml:space="preserve">  q=20</w:t>
      </w:r>
    </w:p>
    <w:p w:rsidR="00000000" w:rsidDel="00000000" w:rsidP="00000000" w:rsidRDefault="00000000" w:rsidRPr="00000000" w14:paraId="000000A0">
      <w:pPr>
        <w:rPr/>
      </w:pPr>
      <w:r w:rsidDel="00000000" w:rsidR="00000000" w:rsidRPr="00000000">
        <w:rPr>
          <w:rtl w:val="0"/>
        </w:rPr>
        <w:t xml:space="preserve">  h=350</w:t>
      </w:r>
    </w:p>
    <w:p w:rsidR="00000000" w:rsidDel="00000000" w:rsidP="00000000" w:rsidRDefault="00000000" w:rsidRPr="00000000" w14:paraId="000000A1">
      <w:pPr>
        <w:rPr/>
      </w:pPr>
      <w:r w:rsidDel="00000000" w:rsidR="00000000" w:rsidRPr="00000000">
        <w:rPr>
          <w:rtl w:val="0"/>
        </w:rPr>
        <w:t xml:space="preserve">  T_direita=300</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T_inf=310</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call cpu_time(t0)</w:t>
      </w:r>
    </w:p>
    <w:p w:rsidR="00000000" w:rsidDel="00000000" w:rsidP="00000000" w:rsidRDefault="00000000" w:rsidRPr="00000000" w14:paraId="000000A5">
      <w:pPr>
        <w:rPr/>
      </w:pPr>
      <w:r w:rsidDel="00000000" w:rsidR="00000000" w:rsidRPr="00000000">
        <w:rPr>
          <w:rtl w:val="0"/>
        </w:rPr>
        <w:t xml:space="preserve">!        DISCRETIZANDO O </w:t>
      </w:r>
      <w:commentRangeStart w:id="16"/>
      <w:r w:rsidDel="00000000" w:rsidR="00000000" w:rsidRPr="00000000">
        <w:rPr>
          <w:rtl w:val="0"/>
        </w:rPr>
        <w:t xml:space="preserve">DIMÍNIO</w:t>
      </w:r>
      <w:commentRangeEnd w:id="16"/>
      <w:r w:rsidDel="00000000" w:rsidR="00000000" w:rsidRPr="00000000">
        <w:commentReference w:id="16"/>
      </w:r>
      <w:r w:rsidDel="00000000" w:rsidR="00000000" w:rsidRPr="00000000">
        <w:rPr>
          <w:rtl w:val="0"/>
        </w:rPr>
        <w:t xml:space="preserve"> - MONTANDO A MATRIZ A E VETOR B</w:t>
      </w:r>
    </w:p>
    <w:p w:rsidR="00000000" w:rsidDel="00000000" w:rsidP="00000000" w:rsidRDefault="00000000" w:rsidRPr="00000000" w14:paraId="000000A6">
      <w:pPr>
        <w:rPr/>
      </w:pPr>
      <w:r w:rsidDel="00000000" w:rsidR="00000000" w:rsidRPr="00000000">
        <w:rPr>
          <w:rtl w:val="0"/>
        </w:rPr>
        <w:t xml:space="preserve">! ROTINA A (Lateral direita)</w:t>
      </w:r>
    </w:p>
    <w:p w:rsidR="00000000" w:rsidDel="00000000" w:rsidP="00000000" w:rsidRDefault="00000000" w:rsidRPr="00000000" w14:paraId="000000A7">
      <w:pPr>
        <w:rPr/>
      </w:pPr>
      <w:r w:rsidDel="00000000" w:rsidR="00000000" w:rsidRPr="00000000">
        <w:rPr>
          <w:rtl w:val="0"/>
        </w:rPr>
        <w:t xml:space="preserve">  do i=1,nx</w:t>
      </w:r>
    </w:p>
    <w:p w:rsidR="00000000" w:rsidDel="00000000" w:rsidP="00000000" w:rsidRDefault="00000000" w:rsidRPr="00000000" w14:paraId="000000A8">
      <w:pPr>
        <w:rPr/>
      </w:pPr>
      <w:r w:rsidDel="00000000" w:rsidR="00000000" w:rsidRPr="00000000">
        <w:rPr>
          <w:rtl w:val="0"/>
        </w:rPr>
        <w:t xml:space="preserve">    !print*,'i=',i*nx</w:t>
      </w:r>
    </w:p>
    <w:p w:rsidR="00000000" w:rsidDel="00000000" w:rsidP="00000000" w:rsidRDefault="00000000" w:rsidRPr="00000000" w14:paraId="000000A9">
      <w:pPr>
        <w:rPr/>
      </w:pPr>
      <w:r w:rsidDel="00000000" w:rsidR="00000000" w:rsidRPr="00000000">
        <w:rPr>
          <w:rtl w:val="0"/>
        </w:rPr>
        <w:t xml:space="preserve">    Mat_T(i*nx,i*nx)  = </w:t>
      </w:r>
      <w:commentRangeStart w:id="17"/>
      <w:r w:rsidDel="00000000" w:rsidR="00000000" w:rsidRPr="00000000">
        <w:rPr>
          <w:rtl w:val="0"/>
        </w:rPr>
        <w:t xml:space="preserve">1</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Vet_B(i*nx)  = T_direita</w:t>
      </w:r>
    </w:p>
    <w:p w:rsidR="00000000" w:rsidDel="00000000" w:rsidP="00000000" w:rsidRDefault="00000000" w:rsidRPr="00000000" w14:paraId="000000AB">
      <w:pPr>
        <w:rPr/>
      </w:pPr>
      <w:r w:rsidDel="00000000" w:rsidR="00000000" w:rsidRPr="00000000">
        <w:rPr>
          <w:rtl w:val="0"/>
        </w:rPr>
        <w:t xml:space="preserve">  end do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ROTINA B (Linha inferior exceto as extremidades)</w:t>
      </w:r>
    </w:p>
    <w:p w:rsidR="00000000" w:rsidDel="00000000" w:rsidP="00000000" w:rsidRDefault="00000000" w:rsidRPr="00000000" w14:paraId="000000AE">
      <w:pPr>
        <w:rPr/>
      </w:pPr>
      <w:r w:rsidDel="00000000" w:rsidR="00000000" w:rsidRPr="00000000">
        <w:rPr>
          <w:rtl w:val="0"/>
        </w:rPr>
        <w:t xml:space="preserve">  do i=nx**2-nx+2,nx*nx-1</w:t>
      </w:r>
    </w:p>
    <w:p w:rsidR="00000000" w:rsidDel="00000000" w:rsidP="00000000" w:rsidRDefault="00000000" w:rsidRPr="00000000" w14:paraId="000000AF">
      <w:pPr>
        <w:rPr/>
      </w:pPr>
      <w:r w:rsidDel="00000000" w:rsidR="00000000" w:rsidRPr="00000000">
        <w:rPr>
          <w:rtl w:val="0"/>
        </w:rPr>
        <w:t xml:space="preserve">    !print*,'i=',i</w:t>
      </w:r>
    </w:p>
    <w:p w:rsidR="00000000" w:rsidDel="00000000" w:rsidP="00000000" w:rsidRDefault="00000000" w:rsidRPr="00000000" w14:paraId="000000B0">
      <w:pPr>
        <w:rPr/>
      </w:pPr>
      <w:r w:rsidDel="00000000" w:rsidR="00000000" w:rsidRPr="00000000">
        <w:rPr>
          <w:rtl w:val="0"/>
        </w:rPr>
        <w:t xml:space="preserve">    Mat_T(i,i)  = -2/dx**2  - 1/dz**2</w:t>
      </w:r>
    </w:p>
    <w:p w:rsidR="00000000" w:rsidDel="00000000" w:rsidP="00000000" w:rsidRDefault="00000000" w:rsidRPr="00000000" w14:paraId="000000B1">
      <w:pPr>
        <w:rPr/>
      </w:pPr>
      <w:r w:rsidDel="00000000" w:rsidR="00000000" w:rsidRPr="00000000">
        <w:rPr>
          <w:rtl w:val="0"/>
        </w:rPr>
        <w:t xml:space="preserve">    Mat_T(i,i-1)  = 1/dx**2</w:t>
      </w:r>
    </w:p>
    <w:p w:rsidR="00000000" w:rsidDel="00000000" w:rsidP="00000000" w:rsidRDefault="00000000" w:rsidRPr="00000000" w14:paraId="000000B2">
      <w:pPr>
        <w:rPr/>
      </w:pPr>
      <w:r w:rsidDel="00000000" w:rsidR="00000000" w:rsidRPr="00000000">
        <w:rPr>
          <w:rtl w:val="0"/>
        </w:rPr>
        <w:t xml:space="preserve">    Mat_T(i,i+1)  = 1/dx**2</w:t>
      </w:r>
    </w:p>
    <w:p w:rsidR="00000000" w:rsidDel="00000000" w:rsidP="00000000" w:rsidRDefault="00000000" w:rsidRPr="00000000" w14:paraId="000000B3">
      <w:pPr>
        <w:rPr/>
      </w:pPr>
      <w:r w:rsidDel="00000000" w:rsidR="00000000" w:rsidRPr="00000000">
        <w:rPr>
          <w:rtl w:val="0"/>
        </w:rPr>
        <w:t xml:space="preserve">    Mat_T(i,i-nx) = 1/dz**2</w:t>
      </w:r>
    </w:p>
    <w:p w:rsidR="00000000" w:rsidDel="00000000" w:rsidP="00000000" w:rsidRDefault="00000000" w:rsidRPr="00000000" w14:paraId="000000B4">
      <w:pPr>
        <w:rPr/>
      </w:pPr>
      <w:r w:rsidDel="00000000" w:rsidR="00000000" w:rsidRPr="00000000">
        <w:rPr>
          <w:rtl w:val="0"/>
        </w:rPr>
        <w:t xml:space="preserve">    Vet_B(i)  = 0</w:t>
      </w:r>
    </w:p>
    <w:p w:rsidR="00000000" w:rsidDel="00000000" w:rsidP="00000000" w:rsidRDefault="00000000" w:rsidRPr="00000000" w14:paraId="000000B5">
      <w:pPr>
        <w:rPr/>
      </w:pPr>
      <w:r w:rsidDel="00000000" w:rsidR="00000000" w:rsidRPr="00000000">
        <w:rPr>
          <w:rtl w:val="0"/>
        </w:rPr>
        <w:t xml:space="preserve">  end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!VÉRTICE C (vertice superior esquerdo)</w:t>
      </w:r>
    </w:p>
    <w:p w:rsidR="00000000" w:rsidDel="00000000" w:rsidP="00000000" w:rsidRDefault="00000000" w:rsidRPr="00000000" w14:paraId="000000B8">
      <w:pPr>
        <w:rPr/>
      </w:pPr>
      <w:r w:rsidDel="00000000" w:rsidR="00000000" w:rsidRPr="00000000">
        <w:rPr>
          <w:rtl w:val="0"/>
        </w:rPr>
        <w:t xml:space="preserve">  i=1</w:t>
      </w:r>
    </w:p>
    <w:p w:rsidR="00000000" w:rsidDel="00000000" w:rsidP="00000000" w:rsidRDefault="00000000" w:rsidRPr="00000000" w14:paraId="000000B9">
      <w:pPr>
        <w:rPr/>
      </w:pPr>
      <w:r w:rsidDel="00000000" w:rsidR="00000000" w:rsidRPr="00000000">
        <w:rPr>
          <w:rtl w:val="0"/>
        </w:rPr>
        <w:t xml:space="preserve">  !print*,'i=',i</w:t>
      </w:r>
    </w:p>
    <w:p w:rsidR="00000000" w:rsidDel="00000000" w:rsidP="00000000" w:rsidRDefault="00000000" w:rsidRPr="00000000" w14:paraId="000000BA">
      <w:pPr>
        <w:rPr/>
      </w:pPr>
      <w:r w:rsidDel="00000000" w:rsidR="00000000" w:rsidRPr="00000000">
        <w:rPr>
          <w:rtl w:val="0"/>
        </w:rPr>
        <w:t xml:space="preserve">  Mat_T(i,i)  =  -1/dx**2 - 1/dz**2 !-(h*dz+1)</w:t>
      </w:r>
    </w:p>
    <w:p w:rsidR="00000000" w:rsidDel="00000000" w:rsidP="00000000" w:rsidRDefault="00000000" w:rsidRPr="00000000" w14:paraId="000000BB">
      <w:pPr>
        <w:rPr/>
      </w:pPr>
      <w:r w:rsidDel="00000000" w:rsidR="00000000" w:rsidRPr="00000000">
        <w:rPr>
          <w:rtl w:val="0"/>
        </w:rPr>
        <w:t xml:space="preserve">  Mat_T(i,i+1)  = 1/dx**2</w:t>
      </w:r>
    </w:p>
    <w:p w:rsidR="00000000" w:rsidDel="00000000" w:rsidP="00000000" w:rsidRDefault="00000000" w:rsidRPr="00000000" w14:paraId="000000BC">
      <w:pPr>
        <w:rPr/>
      </w:pPr>
      <w:r w:rsidDel="00000000" w:rsidR="00000000" w:rsidRPr="00000000">
        <w:rPr>
          <w:rtl w:val="0"/>
        </w:rPr>
        <w:t xml:space="preserve">  Mat_T(i,i+nx) = 1/dz**2</w:t>
      </w:r>
    </w:p>
    <w:p w:rsidR="00000000" w:rsidDel="00000000" w:rsidP="00000000" w:rsidRDefault="00000000" w:rsidRPr="00000000" w14:paraId="000000BD">
      <w:pPr>
        <w:rPr/>
      </w:pPr>
      <w:r w:rsidDel="00000000" w:rsidR="00000000" w:rsidRPr="00000000">
        <w:rPr>
          <w:rtl w:val="0"/>
        </w:rPr>
        <w:t xml:space="preserve">  Vet_B(i)  = -  q/k !</w:t>
      </w:r>
      <w:commentRangeStart w:id="18"/>
      <w:r w:rsidDel="00000000" w:rsidR="00000000" w:rsidRPr="00000000">
        <w:rPr>
          <w:rtl w:val="0"/>
        </w:rPr>
        <w:t xml:space="preserve">- h*dz*T_inf</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!ROTINA D (Lateral esquerda, exceto os vértices)</w:t>
      </w:r>
    </w:p>
    <w:p w:rsidR="00000000" w:rsidDel="00000000" w:rsidP="00000000" w:rsidRDefault="00000000" w:rsidRPr="00000000" w14:paraId="000000C0">
      <w:pPr>
        <w:rPr/>
      </w:pPr>
      <w:r w:rsidDel="00000000" w:rsidR="00000000" w:rsidRPr="00000000">
        <w:rPr>
          <w:rtl w:val="0"/>
        </w:rPr>
        <w:t xml:space="preserve">  do i=2,nx-1</w:t>
      </w:r>
    </w:p>
    <w:p w:rsidR="00000000" w:rsidDel="00000000" w:rsidP="00000000" w:rsidRDefault="00000000" w:rsidRPr="00000000" w14:paraId="000000C1">
      <w:pPr>
        <w:rPr/>
      </w:pPr>
      <w:r w:rsidDel="00000000" w:rsidR="00000000" w:rsidRPr="00000000">
        <w:rPr>
          <w:rtl w:val="0"/>
        </w:rPr>
        <w:t xml:space="preserve">    !print*,'i=',(i-1)*nx+1</w:t>
      </w:r>
    </w:p>
    <w:p w:rsidR="00000000" w:rsidDel="00000000" w:rsidP="00000000" w:rsidRDefault="00000000" w:rsidRPr="00000000" w14:paraId="000000C2">
      <w:pPr>
        <w:rPr/>
      </w:pPr>
      <w:r w:rsidDel="00000000" w:rsidR="00000000" w:rsidRPr="00000000">
        <w:rPr>
          <w:rtl w:val="0"/>
        </w:rPr>
        <w:t xml:space="preserve">    Mat_T(</w:t>
      </w:r>
      <w:commentRangeStart w:id="19"/>
      <w:r w:rsidDel="00000000" w:rsidR="00000000" w:rsidRPr="00000000">
        <w:rPr>
          <w:rtl w:val="0"/>
        </w:rPr>
        <w:t xml:space="preserve">(i-1)*nx+1,(i-1)*nx+1</w:t>
      </w:r>
      <w:commentRangeEnd w:id="19"/>
      <w:r w:rsidDel="00000000" w:rsidR="00000000" w:rsidRPr="00000000">
        <w:commentReference w:id="19"/>
      </w:r>
      <w:r w:rsidDel="00000000" w:rsidR="00000000" w:rsidRPr="00000000">
        <w:rPr>
          <w:rtl w:val="0"/>
        </w:rPr>
        <w:t xml:space="preserve">)  = -1/dx**2 - 2/dz**2</w:t>
      </w:r>
    </w:p>
    <w:p w:rsidR="00000000" w:rsidDel="00000000" w:rsidP="00000000" w:rsidRDefault="00000000" w:rsidRPr="00000000" w14:paraId="000000C3">
      <w:pPr>
        <w:rPr/>
      </w:pPr>
      <w:r w:rsidDel="00000000" w:rsidR="00000000" w:rsidRPr="00000000">
        <w:rPr>
          <w:rtl w:val="0"/>
        </w:rPr>
        <w:t xml:space="preserve">    Mat_T((i-1)*nx+1,(i-1)*nx+2)  = 1/dx**2</w:t>
      </w:r>
    </w:p>
    <w:p w:rsidR="00000000" w:rsidDel="00000000" w:rsidP="00000000" w:rsidRDefault="00000000" w:rsidRPr="00000000" w14:paraId="000000C4">
      <w:pPr>
        <w:rPr/>
      </w:pPr>
      <w:r w:rsidDel="00000000" w:rsidR="00000000" w:rsidRPr="00000000">
        <w:rPr>
          <w:rtl w:val="0"/>
        </w:rPr>
        <w:t xml:space="preserve">    Mat_T((i-1)*nx+1,(i-1)*nx+1-nx) = 1/dz**2</w:t>
      </w:r>
    </w:p>
    <w:p w:rsidR="00000000" w:rsidDel="00000000" w:rsidP="00000000" w:rsidRDefault="00000000" w:rsidRPr="00000000" w14:paraId="000000C5">
      <w:pPr>
        <w:rPr/>
      </w:pPr>
      <w:r w:rsidDel="00000000" w:rsidR="00000000" w:rsidRPr="00000000">
        <w:rPr>
          <w:rtl w:val="0"/>
        </w:rPr>
        <w:t xml:space="preserve">    Mat_T((i-1)*nx+1,(i-1)*nx+1+nx) = 1/dz**2</w:t>
      </w:r>
    </w:p>
    <w:p w:rsidR="00000000" w:rsidDel="00000000" w:rsidP="00000000" w:rsidRDefault="00000000" w:rsidRPr="00000000" w14:paraId="000000C6">
      <w:pPr>
        <w:rPr/>
      </w:pPr>
      <w:r w:rsidDel="00000000" w:rsidR="00000000" w:rsidRPr="00000000">
        <w:rPr>
          <w:rtl w:val="0"/>
        </w:rPr>
        <w:t xml:space="preserve">    Vet_B((i-1)*nx+1)  = -q/k</w:t>
      </w:r>
    </w:p>
    <w:p w:rsidR="00000000" w:rsidDel="00000000" w:rsidP="00000000" w:rsidRDefault="00000000" w:rsidRPr="00000000" w14:paraId="000000C7">
      <w:pPr>
        <w:rPr/>
      </w:pPr>
      <w:r w:rsidDel="00000000" w:rsidR="00000000" w:rsidRPr="00000000">
        <w:rPr>
          <w:rtl w:val="0"/>
        </w:rPr>
        <w:t xml:space="preserve">  end do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VÉRTICE E (Vértice inferior esquerdo)</w:t>
      </w:r>
    </w:p>
    <w:p w:rsidR="00000000" w:rsidDel="00000000" w:rsidP="00000000" w:rsidRDefault="00000000" w:rsidRPr="00000000" w14:paraId="000000CA">
      <w:pPr>
        <w:rPr/>
      </w:pPr>
      <w:r w:rsidDel="00000000" w:rsidR="00000000" w:rsidRPr="00000000">
        <w:rPr>
          <w:rtl w:val="0"/>
        </w:rPr>
        <w:t xml:space="preserve">  i=nx**2-nx+1</w:t>
      </w:r>
    </w:p>
    <w:p w:rsidR="00000000" w:rsidDel="00000000" w:rsidP="00000000" w:rsidRDefault="00000000" w:rsidRPr="00000000" w14:paraId="000000CB">
      <w:pPr>
        <w:rPr/>
      </w:pPr>
      <w:r w:rsidDel="00000000" w:rsidR="00000000" w:rsidRPr="00000000">
        <w:rPr>
          <w:rtl w:val="0"/>
        </w:rPr>
        <w:t xml:space="preserve">  !print*,'i=',i</w:t>
      </w:r>
    </w:p>
    <w:p w:rsidR="00000000" w:rsidDel="00000000" w:rsidP="00000000" w:rsidRDefault="00000000" w:rsidRPr="00000000" w14:paraId="000000CC">
      <w:pPr>
        <w:rPr/>
      </w:pPr>
      <w:r w:rsidDel="00000000" w:rsidR="00000000" w:rsidRPr="00000000">
        <w:rPr>
          <w:rtl w:val="0"/>
        </w:rPr>
        <w:t xml:space="preserve">  Mat_T(i,i)  = -1/dx**2  - 1/dz**2</w:t>
      </w:r>
    </w:p>
    <w:p w:rsidR="00000000" w:rsidDel="00000000" w:rsidP="00000000" w:rsidRDefault="00000000" w:rsidRPr="00000000" w14:paraId="000000CD">
      <w:pPr>
        <w:rPr/>
      </w:pPr>
      <w:r w:rsidDel="00000000" w:rsidR="00000000" w:rsidRPr="00000000">
        <w:rPr>
          <w:rtl w:val="0"/>
        </w:rPr>
        <w:t xml:space="preserve">  Mat_T(i,i-nx) = 1/dz**2</w:t>
      </w:r>
    </w:p>
    <w:p w:rsidR="00000000" w:rsidDel="00000000" w:rsidP="00000000" w:rsidRDefault="00000000" w:rsidRPr="00000000" w14:paraId="000000CE">
      <w:pPr>
        <w:rPr/>
      </w:pPr>
      <w:r w:rsidDel="00000000" w:rsidR="00000000" w:rsidRPr="00000000">
        <w:rPr>
          <w:rtl w:val="0"/>
        </w:rPr>
        <w:t xml:space="preserve">  Mat_T(i,i+1)  = 1/dx**2</w:t>
      </w:r>
    </w:p>
    <w:p w:rsidR="00000000" w:rsidDel="00000000" w:rsidP="00000000" w:rsidRDefault="00000000" w:rsidRPr="00000000" w14:paraId="000000CF">
      <w:pPr>
        <w:rPr/>
      </w:pPr>
      <w:r w:rsidDel="00000000" w:rsidR="00000000" w:rsidRPr="00000000">
        <w:rPr>
          <w:rtl w:val="0"/>
        </w:rPr>
        <w:t xml:space="preserve">  Vet_B(i)  = -q/k</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ROTINA F (Linha superior, exceto os vértices)</w:t>
      </w:r>
    </w:p>
    <w:p w:rsidR="00000000" w:rsidDel="00000000" w:rsidP="00000000" w:rsidRDefault="00000000" w:rsidRPr="00000000" w14:paraId="000000D2">
      <w:pPr>
        <w:rPr/>
      </w:pPr>
      <w:r w:rsidDel="00000000" w:rsidR="00000000" w:rsidRPr="00000000">
        <w:rPr>
          <w:rtl w:val="0"/>
        </w:rPr>
        <w:t xml:space="preserve">  do i=2,nx-1</w:t>
      </w:r>
    </w:p>
    <w:p w:rsidR="00000000" w:rsidDel="00000000" w:rsidP="00000000" w:rsidRDefault="00000000" w:rsidRPr="00000000" w14:paraId="000000D3">
      <w:pPr>
        <w:rPr/>
      </w:pPr>
      <w:r w:rsidDel="00000000" w:rsidR="00000000" w:rsidRPr="00000000">
        <w:rPr>
          <w:rtl w:val="0"/>
        </w:rPr>
        <w:t xml:space="preserve">    !print*,'i=',i</w:t>
      </w:r>
    </w:p>
    <w:p w:rsidR="00000000" w:rsidDel="00000000" w:rsidP="00000000" w:rsidRDefault="00000000" w:rsidRPr="00000000" w14:paraId="000000D4">
      <w:pPr>
        <w:rPr/>
      </w:pPr>
      <w:r w:rsidDel="00000000" w:rsidR="00000000" w:rsidRPr="00000000">
        <w:rPr>
          <w:rtl w:val="0"/>
        </w:rPr>
        <w:t xml:space="preserve">    Mat_T(i,i)  = -2/dx**2  -  1/dz**2 -(h*dz+1)</w:t>
      </w:r>
    </w:p>
    <w:p w:rsidR="00000000" w:rsidDel="00000000" w:rsidP="00000000" w:rsidRDefault="00000000" w:rsidRPr="00000000" w14:paraId="000000D5">
      <w:pPr>
        <w:rPr/>
      </w:pPr>
      <w:r w:rsidDel="00000000" w:rsidR="00000000" w:rsidRPr="00000000">
        <w:rPr>
          <w:rtl w:val="0"/>
        </w:rPr>
        <w:t xml:space="preserve">    Mat_T(i,i-1)  = 1/dx**2</w:t>
      </w:r>
    </w:p>
    <w:p w:rsidR="00000000" w:rsidDel="00000000" w:rsidP="00000000" w:rsidRDefault="00000000" w:rsidRPr="00000000" w14:paraId="000000D6">
      <w:pPr>
        <w:rPr/>
      </w:pPr>
      <w:r w:rsidDel="00000000" w:rsidR="00000000" w:rsidRPr="00000000">
        <w:rPr>
          <w:rtl w:val="0"/>
        </w:rPr>
        <w:t xml:space="preserve">    Mat_T(i,i+1)  = 1/dx**2</w:t>
      </w:r>
    </w:p>
    <w:p w:rsidR="00000000" w:rsidDel="00000000" w:rsidP="00000000" w:rsidRDefault="00000000" w:rsidRPr="00000000" w14:paraId="000000D7">
      <w:pPr>
        <w:rPr/>
      </w:pPr>
      <w:r w:rsidDel="00000000" w:rsidR="00000000" w:rsidRPr="00000000">
        <w:rPr>
          <w:rtl w:val="0"/>
        </w:rPr>
        <w:t xml:space="preserve">    Mat_T(i,i+nx) = 1/dz**2</w:t>
      </w:r>
    </w:p>
    <w:p w:rsidR="00000000" w:rsidDel="00000000" w:rsidP="00000000" w:rsidRDefault="00000000" w:rsidRPr="00000000" w14:paraId="000000D8">
      <w:pPr>
        <w:rPr/>
      </w:pPr>
      <w:r w:rsidDel="00000000" w:rsidR="00000000" w:rsidRPr="00000000">
        <w:rPr>
          <w:rtl w:val="0"/>
        </w:rPr>
        <w:t xml:space="preserve">    Vet_B(i)  =  - h*dz*T_inf</w:t>
      </w:r>
    </w:p>
    <w:p w:rsidR="00000000" w:rsidDel="00000000" w:rsidP="00000000" w:rsidRDefault="00000000" w:rsidRPr="00000000" w14:paraId="000000D9">
      <w:pPr>
        <w:rPr/>
      </w:pPr>
      <w:r w:rsidDel="00000000" w:rsidR="00000000" w:rsidRPr="00000000">
        <w:rPr>
          <w:rtl w:val="0"/>
        </w:rPr>
        <w:t xml:space="preserve">  end do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ROTINA G (Interior da malha Toda a malha, exceto o contorno)</w:t>
      </w:r>
    </w:p>
    <w:p w:rsidR="00000000" w:rsidDel="00000000" w:rsidP="00000000" w:rsidRDefault="00000000" w:rsidRPr="00000000" w14:paraId="000000DC">
      <w:pPr>
        <w:rPr/>
      </w:pPr>
      <w:r w:rsidDel="00000000" w:rsidR="00000000" w:rsidRPr="00000000">
        <w:rPr>
          <w:rtl w:val="0"/>
        </w:rPr>
        <w:t xml:space="preserve">  i=nx+1</w:t>
      </w:r>
    </w:p>
    <w:p w:rsidR="00000000" w:rsidDel="00000000" w:rsidP="00000000" w:rsidRDefault="00000000" w:rsidRPr="00000000" w14:paraId="000000DD">
      <w:pPr>
        <w:rPr/>
      </w:pPr>
      <w:r w:rsidDel="00000000" w:rsidR="00000000" w:rsidRPr="00000000">
        <w:rPr>
          <w:rtl w:val="0"/>
        </w:rPr>
        <w:t xml:space="preserve">  do ctd=1,nx-2</w:t>
      </w:r>
    </w:p>
    <w:p w:rsidR="00000000" w:rsidDel="00000000" w:rsidP="00000000" w:rsidRDefault="00000000" w:rsidRPr="00000000" w14:paraId="000000DE">
      <w:pPr>
        <w:rPr/>
      </w:pPr>
      <w:r w:rsidDel="00000000" w:rsidR="00000000" w:rsidRPr="00000000">
        <w:rPr>
          <w:rtl w:val="0"/>
        </w:rPr>
        <w:t xml:space="preserve">      do i = ctd*nx+2,(ctd+1)*nx-1</w:t>
      </w:r>
    </w:p>
    <w:p w:rsidR="00000000" w:rsidDel="00000000" w:rsidP="00000000" w:rsidRDefault="00000000" w:rsidRPr="00000000" w14:paraId="000000DF">
      <w:pPr>
        <w:rPr/>
      </w:pPr>
      <w:r w:rsidDel="00000000" w:rsidR="00000000" w:rsidRPr="00000000">
        <w:rPr>
          <w:rtl w:val="0"/>
        </w:rPr>
        <w:t xml:space="preserve">        !print*,'i=',i</w:t>
      </w:r>
    </w:p>
    <w:p w:rsidR="00000000" w:rsidDel="00000000" w:rsidP="00000000" w:rsidRDefault="00000000" w:rsidRPr="00000000" w14:paraId="000000E0">
      <w:pPr>
        <w:rPr/>
      </w:pPr>
      <w:r w:rsidDel="00000000" w:rsidR="00000000" w:rsidRPr="00000000">
        <w:rPr>
          <w:rtl w:val="0"/>
        </w:rPr>
        <w:t xml:space="preserve">        Mat_T(i,i)  = -2/dx**2 -2/dz**2</w:t>
      </w:r>
    </w:p>
    <w:p w:rsidR="00000000" w:rsidDel="00000000" w:rsidP="00000000" w:rsidRDefault="00000000" w:rsidRPr="00000000" w14:paraId="000000E1">
      <w:pPr>
        <w:rPr/>
      </w:pPr>
      <w:r w:rsidDel="00000000" w:rsidR="00000000" w:rsidRPr="00000000">
        <w:rPr>
          <w:rtl w:val="0"/>
        </w:rPr>
        <w:t xml:space="preserve">        Mat_T(i,i-1)  = 1/dx**2</w:t>
      </w:r>
    </w:p>
    <w:p w:rsidR="00000000" w:rsidDel="00000000" w:rsidP="00000000" w:rsidRDefault="00000000" w:rsidRPr="00000000" w14:paraId="000000E2">
      <w:pPr>
        <w:rPr/>
      </w:pPr>
      <w:r w:rsidDel="00000000" w:rsidR="00000000" w:rsidRPr="00000000">
        <w:rPr>
          <w:rtl w:val="0"/>
        </w:rPr>
        <w:t xml:space="preserve">        Mat_T(i,i+1)  = 1/dx**2</w:t>
      </w:r>
    </w:p>
    <w:p w:rsidR="00000000" w:rsidDel="00000000" w:rsidP="00000000" w:rsidRDefault="00000000" w:rsidRPr="00000000" w14:paraId="000000E3">
      <w:pPr>
        <w:rPr/>
      </w:pPr>
      <w:r w:rsidDel="00000000" w:rsidR="00000000" w:rsidRPr="00000000">
        <w:rPr>
          <w:rtl w:val="0"/>
        </w:rPr>
        <w:t xml:space="preserve">        Mat_T(i,i+nx) = 1/dz**2</w:t>
      </w:r>
    </w:p>
    <w:p w:rsidR="00000000" w:rsidDel="00000000" w:rsidP="00000000" w:rsidRDefault="00000000" w:rsidRPr="00000000" w14:paraId="000000E4">
      <w:pPr>
        <w:rPr/>
      </w:pPr>
      <w:r w:rsidDel="00000000" w:rsidR="00000000" w:rsidRPr="00000000">
        <w:rPr>
          <w:rtl w:val="0"/>
        </w:rPr>
        <w:t xml:space="preserve">        Mat_T(i,i-nx) = 1/dz**2</w:t>
      </w:r>
    </w:p>
    <w:p w:rsidR="00000000" w:rsidDel="00000000" w:rsidP="00000000" w:rsidRDefault="00000000" w:rsidRPr="00000000" w14:paraId="000000E5">
      <w:pPr>
        <w:rPr/>
      </w:pPr>
      <w:r w:rsidDel="00000000" w:rsidR="00000000" w:rsidRPr="00000000">
        <w:rPr>
          <w:rtl w:val="0"/>
        </w:rPr>
        <w:t xml:space="preserve">        Vet_B(i)=0</w:t>
      </w:r>
    </w:p>
    <w:p w:rsidR="00000000" w:rsidDel="00000000" w:rsidP="00000000" w:rsidRDefault="00000000" w:rsidRPr="00000000" w14:paraId="000000E6">
      <w:pPr>
        <w:rPr/>
      </w:pPr>
      <w:r w:rsidDel="00000000" w:rsidR="00000000" w:rsidRPr="00000000">
        <w:rPr>
          <w:rtl w:val="0"/>
        </w:rPr>
        <w:t xml:space="preserve">      end do</w:t>
      </w:r>
    </w:p>
    <w:p w:rsidR="00000000" w:rsidDel="00000000" w:rsidP="00000000" w:rsidRDefault="00000000" w:rsidRPr="00000000" w14:paraId="000000E7">
      <w:pPr>
        <w:rPr/>
      </w:pPr>
      <w:r w:rsidDel="00000000" w:rsidR="00000000" w:rsidRPr="00000000">
        <w:rPr>
          <w:rtl w:val="0"/>
        </w:rPr>
        <w:t xml:space="preserve">  end do</w:t>
      </w:r>
    </w:p>
    <w:p w:rsidR="00000000" w:rsidDel="00000000" w:rsidP="00000000" w:rsidRDefault="00000000" w:rsidRPr="00000000" w14:paraId="000000E8">
      <w:pPr>
        <w:rPr/>
      </w:pPr>
      <w:r w:rsidDel="00000000" w:rsidR="00000000" w:rsidRPr="00000000">
        <w:rPr>
          <w:rtl w:val="0"/>
        </w:rPr>
        <w:t xml:space="preserve">! IMPRIMINDO A MATRIZ</w:t>
      </w:r>
    </w:p>
    <w:p w:rsidR="00000000" w:rsidDel="00000000" w:rsidP="00000000" w:rsidRDefault="00000000" w:rsidRPr="00000000" w14:paraId="000000E9">
      <w:pPr>
        <w:rPr/>
      </w:pPr>
      <w:r w:rsidDel="00000000" w:rsidR="00000000" w:rsidRPr="00000000">
        <w:rPr>
          <w:rtl w:val="0"/>
        </w:rPr>
        <w:t xml:space="preserve">  !write(*,*)'MATRIZ'</w:t>
      </w:r>
    </w:p>
    <w:p w:rsidR="00000000" w:rsidDel="00000000" w:rsidP="00000000" w:rsidRDefault="00000000" w:rsidRPr="00000000" w14:paraId="000000EA">
      <w:pPr>
        <w:rPr/>
      </w:pPr>
      <w:r w:rsidDel="00000000" w:rsidR="00000000" w:rsidRPr="00000000">
        <w:rPr>
          <w:rtl w:val="0"/>
        </w:rPr>
        <w:t xml:space="preserve">  !do i=1 ,n</w:t>
      </w:r>
    </w:p>
    <w:p w:rsidR="00000000" w:rsidDel="00000000" w:rsidP="00000000" w:rsidRDefault="00000000" w:rsidRPr="00000000" w14:paraId="000000EB">
      <w:pPr>
        <w:rPr/>
      </w:pPr>
      <w:r w:rsidDel="00000000" w:rsidR="00000000" w:rsidRPr="00000000">
        <w:rPr>
          <w:rtl w:val="0"/>
        </w:rPr>
        <w:t xml:space="preserve">  !  write(*,*)Mat_T(i,:),Vet_B(i)</w:t>
      </w:r>
    </w:p>
    <w:p w:rsidR="00000000" w:rsidDel="00000000" w:rsidP="00000000" w:rsidRDefault="00000000" w:rsidRPr="00000000" w14:paraId="000000EC">
      <w:pPr>
        <w:rPr/>
      </w:pPr>
      <w:r w:rsidDel="00000000" w:rsidR="00000000" w:rsidRPr="00000000">
        <w:rPr>
          <w:rtl w:val="0"/>
        </w:rPr>
        <w:t xml:space="preserve">  !end do</w:t>
      </w:r>
    </w:p>
    <w:p w:rsidR="00000000" w:rsidDel="00000000" w:rsidP="00000000" w:rsidRDefault="00000000" w:rsidRPr="00000000" w14:paraId="000000ED">
      <w:pPr>
        <w:rPr/>
      </w:pPr>
      <w:r w:rsidDel="00000000" w:rsidR="00000000" w:rsidRPr="00000000">
        <w:rPr>
          <w:rtl w:val="0"/>
        </w:rPr>
        <w:t xml:space="preserve">  call cpu_time(t1)</w:t>
      </w:r>
    </w:p>
    <w:p w:rsidR="00000000" w:rsidDel="00000000" w:rsidP="00000000" w:rsidRDefault="00000000" w:rsidRPr="00000000" w14:paraId="000000EE">
      <w:pPr>
        <w:rPr/>
      </w:pPr>
      <w:r w:rsidDel="00000000" w:rsidR="00000000" w:rsidRPr="00000000">
        <w:rPr>
          <w:rtl w:val="0"/>
        </w:rPr>
        <w:t xml:space="preserve">! RESOLVENDO O SISTEMA</w:t>
      </w:r>
    </w:p>
    <w:p w:rsidR="00000000" w:rsidDel="00000000" w:rsidP="00000000" w:rsidRDefault="00000000" w:rsidRPr="00000000" w14:paraId="000000EF">
      <w:pPr>
        <w:rPr/>
      </w:pPr>
      <w:r w:rsidDel="00000000" w:rsidR="00000000" w:rsidRPr="00000000">
        <w:rPr>
          <w:rtl w:val="0"/>
        </w:rPr>
        <w:t xml:space="preserve">  </w:t>
      </w:r>
      <w:commentRangeStart w:id="20"/>
      <w:r w:rsidDel="00000000" w:rsidR="00000000" w:rsidRPr="00000000">
        <w:rPr>
          <w:rtl w:val="0"/>
        </w:rPr>
        <w:t xml:space="preserve">Mat_T = transpose(Mat_T)</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M_a = fgsl_matrix_init(type=1.0_fgsl_double)</w:t>
      </w:r>
    </w:p>
    <w:p w:rsidR="00000000" w:rsidDel="00000000" w:rsidP="00000000" w:rsidRDefault="00000000" w:rsidRPr="00000000" w14:paraId="000000F1">
      <w:pPr>
        <w:rPr/>
      </w:pPr>
      <w:r w:rsidDel="00000000" w:rsidR="00000000" w:rsidRPr="00000000">
        <w:rPr>
          <w:rtl w:val="0"/>
        </w:rPr>
        <w:t xml:space="preserve">  V_b = fgsl_vector_init(type=1.0_fgsl_double)</w:t>
      </w:r>
    </w:p>
    <w:p w:rsidR="00000000" w:rsidDel="00000000" w:rsidP="00000000" w:rsidRDefault="00000000" w:rsidRPr="00000000" w14:paraId="000000F2">
      <w:pPr>
        <w:rPr/>
      </w:pPr>
      <w:r w:rsidDel="00000000" w:rsidR="00000000" w:rsidRPr="00000000">
        <w:rPr>
          <w:rtl w:val="0"/>
        </w:rPr>
        <w:t xml:space="preserve">  V_x = fgsl_vector_init(type=1.0_fgsl_double)</w:t>
      </w:r>
    </w:p>
    <w:p w:rsidR="00000000" w:rsidDel="00000000" w:rsidP="00000000" w:rsidRDefault="00000000" w:rsidRPr="00000000" w14:paraId="000000F3">
      <w:pPr>
        <w:rPr/>
      </w:pPr>
      <w:r w:rsidDel="00000000" w:rsidR="00000000" w:rsidRPr="00000000">
        <w:rPr>
          <w:rtl w:val="0"/>
        </w:rPr>
        <w:t xml:space="preserve">  p</w:t>
      </w:r>
      <w:commentRangeStart w:id="21"/>
      <w:r w:rsidDel="00000000" w:rsidR="00000000" w:rsidRPr="00000000">
        <w:rPr>
          <w:rtl w:val="0"/>
        </w:rPr>
        <w:t xml:space="preserve"> = fgsl_permutation_alloc(n)</w:t>
      </w:r>
    </w:p>
    <w:p w:rsidR="00000000" w:rsidDel="00000000" w:rsidP="00000000" w:rsidRDefault="00000000" w:rsidRPr="00000000" w14:paraId="000000F4">
      <w:pPr>
        <w:rPr/>
      </w:pPr>
      <w:r w:rsidDel="00000000" w:rsidR="00000000" w:rsidRPr="00000000">
        <w:rPr>
          <w:rtl w:val="0"/>
        </w:rPr>
        <w:t xml:space="preserve">  status = fgsl_matrix_align(Mat_T, n, n, n, M_a)</w:t>
      </w:r>
    </w:p>
    <w:p w:rsidR="00000000" w:rsidDel="00000000" w:rsidP="00000000" w:rsidRDefault="00000000" w:rsidRPr="00000000" w14:paraId="000000F5">
      <w:pPr>
        <w:rPr/>
      </w:pPr>
      <w:r w:rsidDel="00000000" w:rsidR="00000000" w:rsidRPr="00000000">
        <w:rPr>
          <w:rtl w:val="0"/>
        </w:rPr>
        <w:t xml:space="preserve">  status = fgsl_vector_align(Vet_B, n, V_b, n, 0_fgsl_size_t, 1_fgsl_size_t)</w:t>
      </w:r>
    </w:p>
    <w:p w:rsidR="00000000" w:rsidDel="00000000" w:rsidP="00000000" w:rsidRDefault="00000000" w:rsidRPr="00000000" w14:paraId="000000F6">
      <w:pPr>
        <w:rPr/>
      </w:pPr>
      <w:r w:rsidDel="00000000" w:rsidR="00000000" w:rsidRPr="00000000">
        <w:rPr>
          <w:rtl w:val="0"/>
        </w:rPr>
        <w:t xml:space="preserve">  status = fgsl_vector_align(Vet_T, n, V_x, n, 0_fgsl_size_t, 1_fgsl_size_t)</w:t>
      </w:r>
    </w:p>
    <w:p w:rsidR="00000000" w:rsidDel="00000000" w:rsidP="00000000" w:rsidRDefault="00000000" w:rsidRPr="00000000" w14:paraId="000000F7">
      <w:pPr>
        <w:rPr/>
      </w:pPr>
      <w:r w:rsidDel="00000000" w:rsidR="00000000" w:rsidRPr="00000000">
        <w:rPr>
          <w:rtl w:val="0"/>
        </w:rPr>
        <w:t xml:space="preserve">  status = fgsl_linalg_LU_decomp (M_a, p, signum)</w:t>
      </w:r>
    </w:p>
    <w:p w:rsidR="00000000" w:rsidDel="00000000" w:rsidP="00000000" w:rsidRDefault="00000000" w:rsidRPr="00000000" w14:paraId="000000F8">
      <w:pPr>
        <w:rPr/>
      </w:pPr>
      <w:r w:rsidDel="00000000" w:rsidR="00000000" w:rsidRPr="00000000">
        <w:rPr>
          <w:rtl w:val="0"/>
        </w:rPr>
        <w:t xml:space="preserve">  status = fgsl_linalg_LU_solve (M_a, p, V_b, V_x)</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call fgsl_matrix_free(M_a)</w:t>
      </w:r>
    </w:p>
    <w:p w:rsidR="00000000" w:rsidDel="00000000" w:rsidP="00000000" w:rsidRDefault="00000000" w:rsidRPr="00000000" w14:paraId="000000FA">
      <w:pPr>
        <w:rPr/>
      </w:pPr>
      <w:r w:rsidDel="00000000" w:rsidR="00000000" w:rsidRPr="00000000">
        <w:rPr>
          <w:rtl w:val="0"/>
        </w:rPr>
        <w:t xml:space="preserve">  call fgsl_vector_free(V_b)</w:t>
      </w:r>
    </w:p>
    <w:p w:rsidR="00000000" w:rsidDel="00000000" w:rsidP="00000000" w:rsidRDefault="00000000" w:rsidRPr="00000000" w14:paraId="000000FB">
      <w:pPr>
        <w:rPr/>
      </w:pPr>
      <w:r w:rsidDel="00000000" w:rsidR="00000000" w:rsidRPr="00000000">
        <w:rPr>
          <w:rtl w:val="0"/>
        </w:rPr>
        <w:t xml:space="preserve">  call fgsl_vector_free(V_x)</w:t>
      </w:r>
    </w:p>
    <w:p w:rsidR="00000000" w:rsidDel="00000000" w:rsidP="00000000" w:rsidRDefault="00000000" w:rsidRPr="00000000" w14:paraId="000000FC">
      <w:pPr>
        <w:rPr/>
      </w:pPr>
      <w:r w:rsidDel="00000000" w:rsidR="00000000" w:rsidRPr="00000000">
        <w:rPr>
          <w:rtl w:val="0"/>
        </w:rPr>
        <w:t xml:space="preserve">  call fgsl_permutation_free(p)</w:t>
      </w:r>
    </w:p>
    <w:p w:rsidR="00000000" w:rsidDel="00000000" w:rsidP="00000000" w:rsidRDefault="00000000" w:rsidRPr="00000000" w14:paraId="000000FD">
      <w:pPr>
        <w:rPr/>
      </w:pPr>
      <w:r w:rsidDel="00000000" w:rsidR="00000000" w:rsidRPr="00000000">
        <w:rPr>
          <w:rtl w:val="0"/>
        </w:rPr>
        <w:t xml:space="preserve">  call cpu_time(t2)</w:t>
      </w:r>
    </w:p>
    <w:p w:rsidR="00000000" w:rsidDel="00000000" w:rsidP="00000000" w:rsidRDefault="00000000" w:rsidRPr="00000000" w14:paraId="000000FE">
      <w:pPr>
        <w:rPr/>
      </w:pPr>
      <w:r w:rsidDel="00000000" w:rsidR="00000000" w:rsidRPr="00000000">
        <w:rPr>
          <w:rtl w:val="0"/>
        </w:rPr>
        <w:t xml:space="preserve">  print*,'Tempo para definir a matriz',t1-t0</w:t>
      </w:r>
    </w:p>
    <w:p w:rsidR="00000000" w:rsidDel="00000000" w:rsidP="00000000" w:rsidRDefault="00000000" w:rsidRPr="00000000" w14:paraId="000000FF">
      <w:pPr>
        <w:rPr/>
      </w:pPr>
      <w:r w:rsidDel="00000000" w:rsidR="00000000" w:rsidRPr="00000000">
        <w:rPr>
          <w:rtl w:val="0"/>
        </w:rPr>
        <w:t xml:space="preserve">  print*,'Tempo para resolver o sistema',t2-t1</w:t>
      </w:r>
    </w:p>
    <w:p w:rsidR="00000000" w:rsidDel="00000000" w:rsidP="00000000" w:rsidRDefault="00000000" w:rsidRPr="00000000" w14:paraId="00000100">
      <w:pPr>
        <w:rPr/>
      </w:pPr>
      <w:r w:rsidDel="00000000" w:rsidR="00000000" w:rsidRPr="00000000">
        <w:rPr>
          <w:rtl w:val="0"/>
        </w:rPr>
        <w:t xml:space="preserve">  !print*,'VETOR SOLUÇÃO'</w:t>
      </w:r>
    </w:p>
    <w:p w:rsidR="00000000" w:rsidDel="00000000" w:rsidP="00000000" w:rsidRDefault="00000000" w:rsidRPr="00000000" w14:paraId="00000101">
      <w:pPr>
        <w:rPr/>
      </w:pPr>
      <w:r w:rsidDel="00000000" w:rsidR="00000000" w:rsidRPr="00000000">
        <w:rPr>
          <w:rtl w:val="0"/>
        </w:rPr>
        <w:t xml:space="preserve">  !print*,Vet_T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!VINCULANDO O VETOR SOLUÇÃO COM A POSIÇÃO DOS EIXOS CARTEZIANOS</w:t>
      </w:r>
    </w:p>
    <w:p w:rsidR="00000000" w:rsidDel="00000000" w:rsidP="00000000" w:rsidRDefault="00000000" w:rsidRPr="00000000" w14:paraId="00000104">
      <w:pPr>
        <w:rPr/>
      </w:pPr>
      <w:r w:rsidDel="00000000" w:rsidR="00000000" w:rsidRPr="00000000">
        <w:rPr>
          <w:rtl w:val="0"/>
        </w:rPr>
        <w:t xml:space="preserve">  ctd  = 0</w:t>
      </w:r>
    </w:p>
    <w:p w:rsidR="00000000" w:rsidDel="00000000" w:rsidP="00000000" w:rsidRDefault="00000000" w:rsidRPr="00000000" w14:paraId="00000105">
      <w:pPr>
        <w:rPr/>
      </w:pPr>
      <w:r w:rsidDel="00000000" w:rsidR="00000000" w:rsidRPr="00000000">
        <w:rPr>
          <w:rtl w:val="0"/>
        </w:rPr>
        <w:t xml:space="preserve">  do j=1,nx</w:t>
      </w:r>
    </w:p>
    <w:p w:rsidR="00000000" w:rsidDel="00000000" w:rsidP="00000000" w:rsidRDefault="00000000" w:rsidRPr="00000000" w14:paraId="00000106">
      <w:pPr>
        <w:rPr/>
      </w:pPr>
      <w:r w:rsidDel="00000000" w:rsidR="00000000" w:rsidRPr="00000000">
        <w:rPr>
          <w:rtl w:val="0"/>
        </w:rPr>
        <w:t xml:space="preserve">    write(2,*) !Linha em branco para o Gnuplot</w:t>
      </w:r>
    </w:p>
    <w:p w:rsidR="00000000" w:rsidDel="00000000" w:rsidP="00000000" w:rsidRDefault="00000000" w:rsidRPr="00000000" w14:paraId="00000107">
      <w:pPr>
        <w:rPr/>
      </w:pPr>
      <w:r w:rsidDel="00000000" w:rsidR="00000000" w:rsidRPr="00000000">
        <w:rPr>
          <w:rtl w:val="0"/>
        </w:rPr>
        <w:t xml:space="preserve">    do i=1,nx</w:t>
      </w:r>
    </w:p>
    <w:p w:rsidR="00000000" w:rsidDel="00000000" w:rsidP="00000000" w:rsidRDefault="00000000" w:rsidRPr="00000000" w14:paraId="00000108">
      <w:pPr>
        <w:rPr/>
      </w:pPr>
      <w:r w:rsidDel="00000000" w:rsidR="00000000" w:rsidRPr="00000000">
        <w:rPr>
          <w:rtl w:val="0"/>
        </w:rPr>
        <w:t xml:space="preserve">      ctd  = ctd+1</w:t>
      </w:r>
    </w:p>
    <w:p w:rsidR="00000000" w:rsidDel="00000000" w:rsidP="00000000" w:rsidRDefault="00000000" w:rsidRPr="00000000" w14:paraId="00000109">
      <w:pPr>
        <w:rPr/>
      </w:pPr>
      <w:r w:rsidDel="00000000" w:rsidR="00000000" w:rsidRPr="00000000">
        <w:rPr>
          <w:rtl w:val="0"/>
        </w:rPr>
        <w:t xml:space="preserve">      </w:t>
      </w:r>
      <w:commentRangeStart w:id="22"/>
      <w:r w:rsidDel="00000000" w:rsidR="00000000" w:rsidRPr="00000000">
        <w:rPr>
          <w:rtl w:val="0"/>
        </w:rPr>
        <w:t xml:space="preserve">write(2,*)(</w:t>
      </w:r>
      <w:commentRangeEnd w:id="22"/>
      <w:r w:rsidDel="00000000" w:rsidR="00000000" w:rsidRPr="00000000">
        <w:commentReference w:id="22"/>
      </w:r>
      <w:r w:rsidDel="00000000" w:rsidR="00000000" w:rsidRPr="00000000">
        <w:rPr>
          <w:rtl w:val="0"/>
        </w:rPr>
        <w:t xml:space="preserve">i-1)*dx,(nx-j)*dz,Vet_T(ctd)</w:t>
      </w:r>
    </w:p>
    <w:p w:rsidR="00000000" w:rsidDel="00000000" w:rsidP="00000000" w:rsidRDefault="00000000" w:rsidRPr="00000000" w14:paraId="0000010A">
      <w:pPr>
        <w:rPr/>
      </w:pPr>
      <w:r w:rsidDel="00000000" w:rsidR="00000000" w:rsidRPr="00000000">
        <w:rPr>
          <w:rtl w:val="0"/>
        </w:rPr>
        <w:t xml:space="preserve">      !write(*,*)(j-1)*dx,(nx-i)*dz,Vet_T(ctd)</w:t>
      </w:r>
    </w:p>
    <w:p w:rsidR="00000000" w:rsidDel="00000000" w:rsidP="00000000" w:rsidRDefault="00000000" w:rsidRPr="00000000" w14:paraId="0000010B">
      <w:pPr>
        <w:rPr/>
      </w:pPr>
      <w:r w:rsidDel="00000000" w:rsidR="00000000" w:rsidRPr="00000000">
        <w:rPr>
          <w:rtl w:val="0"/>
        </w:rPr>
        <w:t xml:space="preserve">    end do</w:t>
      </w:r>
    </w:p>
    <w:p w:rsidR="00000000" w:rsidDel="00000000" w:rsidP="00000000" w:rsidRDefault="00000000" w:rsidRPr="00000000" w14:paraId="0000010C">
      <w:pPr>
        <w:rPr/>
      </w:pPr>
      <w:r w:rsidDel="00000000" w:rsidR="00000000" w:rsidRPr="00000000">
        <w:rPr>
          <w:rtl w:val="0"/>
        </w:rPr>
        <w:t xml:space="preserve">  end do</w:t>
      </w:r>
    </w:p>
    <w:p w:rsidR="00000000" w:rsidDel="00000000" w:rsidP="00000000" w:rsidRDefault="00000000" w:rsidRPr="00000000" w14:paraId="0000010D">
      <w:pPr>
        <w:rPr/>
      </w:pPr>
      <w:r w:rsidDel="00000000" w:rsidR="00000000" w:rsidRPr="00000000">
        <w:rPr>
          <w:rtl w:val="0"/>
        </w:rPr>
        <w:t xml:space="preserve">  close(2)</w:t>
      </w:r>
    </w:p>
    <w:p w:rsidR="00000000" w:rsidDel="00000000" w:rsidP="00000000" w:rsidRDefault="00000000" w:rsidRPr="00000000" w14:paraId="0000010E">
      <w:pPr>
        <w:rPr/>
      </w:pPr>
      <w:r w:rsidDel="00000000" w:rsidR="00000000" w:rsidRPr="00000000">
        <w:rPr>
          <w:rtl w:val="0"/>
        </w:rPr>
        <w:t xml:space="preserve">  deallocate(Mat_T,Vet_T,Vet_B)</w:t>
      </w:r>
    </w:p>
    <w:p w:rsidR="00000000" w:rsidDel="00000000" w:rsidP="00000000" w:rsidRDefault="00000000" w:rsidRPr="00000000" w14:paraId="0000010F">
      <w:pPr>
        <w:rPr/>
      </w:pPr>
      <w:r w:rsidDel="00000000" w:rsidR="00000000" w:rsidRPr="00000000">
        <w:rPr>
          <w:rtl w:val="0"/>
        </w:rPr>
        <w:t xml:space="preserve">end program diferencas_finitas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sectPr>
      <w:type w:val="continuous"/>
      <w:pgSz w:h="16838" w:w="11906" w:orient="portrait"/>
      <w:pgMar w:bottom="566.9291338582677" w:top="1133.8582677165355" w:left="1133.8582677165355" w:right="565.2755905511822"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Achille Arantes Bassi" w:id="7" w:date="2022-07-12T13:49:01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use ponto para representar multiplicação, ele tem significado específico (produto interno ou produto escalar), sendo aplicável a matrizes e tensores</w:t>
      </w:r>
    </w:p>
  </w:comment>
  <w:comment w:author="Achille Arantes Bassi" w:id="1" w:date="2022-07-12T13:28:21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parcialmente correto, pois o fluxo tem direção. Não é todo o fluxo que é nulo na região do eixo de simetria, mas o fluxo na direção perpendicular ao eixo de simetria</w:t>
      </w:r>
    </w:p>
  </w:comment>
  <w:comment w:author="Achille Arantes Bassi" w:id="20" w:date="2022-07-12T16:09:25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entendi o porquê na transposição? não é isso que está causado o problema da Fig 5</w:t>
      </w:r>
    </w:p>
  </w:comment>
  <w:comment w:author="Achille Arantes Bassi" w:id="18" w:date="2022-07-12T16:01:17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há alguma coisa equivocada! Pois aparece dz, enquanto T_inf está comentada (não opera)</w:t>
      </w:r>
    </w:p>
  </w:comment>
  <w:comment w:author="Achille Arantes Bassi" w:id="2" w:date="2022-07-12T13:30:06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redução do esforço computacional é mais intensa que essa, pois a complexidade do problema não é linear. Diminuir por dois o número de nós, diminui por quatro o tamanho da matriz de coeficientes do sistema linear</w:t>
      </w:r>
    </w:p>
  </w:comment>
  <w:comment w:author="Achille Arantes Bassi" w:id="16" w:date="2022-07-12T15:43:28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evitar usar acentos no código-fonte, mesmo em comentários,</w:t>
      </w:r>
    </w:p>
  </w:comment>
  <w:comment w:author="Achille Arantes Bassi" w:id="8" w:date="2022-07-12T15:27:38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perdeu a paridade com as regiões anteriores, para as quais aparecia alguma explicação. Da C em diante a explicação foi suprimida (ou se explica cada região "prefiro" ou não se explica nenhuma, pois fica com cara de trabalho matado no final do prazo, mesmo que não seja o caso).</w:t>
      </w:r>
    </w:p>
  </w:comment>
  <w:comment w:author="Achille Arantes Bassi" w:id="10" w:date="2022-07-12T15:31:58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foma gráfica (gráfico de barras facilitaria a comparação dos tempos de execução).</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Poderia também ter comparado as soluções, por exemplo a temperatura em um ponto escolhido ou a máxima temperatura da plada</w:t>
      </w:r>
    </w:p>
  </w:comment>
  <w:comment w:author="Achille Arantes Bassi" w:id="9" w:date="2022-07-12T15:30:06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poderia ter comparado com a solução da Figura 4 e dito que este resultado não está condizente, pois o calor não está entrando pela face oeste</w:t>
      </w:r>
    </w:p>
  </w:comment>
  <w:comment w:author="Achille Arantes Bassi" w:id="5" w:date="2022-07-12T13:45:04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figuras tem legenda (abaixo da figura), tabelas é que tem título (acima da tabela)</w:t>
      </w:r>
    </w:p>
  </w:comment>
  <w:comment w:author="Achille Arantes Bassi" w:id="21" w:date="2022-07-12T16:13:03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gostei do uso de FGSL, eu nunca usei FGSL para fazer álgebra linear, acho Lapack mais fácil. Mas fiquei feliz de ver que você aprendeu a usar a biblioteca FGSL</w:t>
      </w:r>
    </w:p>
  </w:comment>
  <w:comment w:author="Achille Arantes Bassi" w:id="14" w:date="2022-07-12T15:41:26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variáveis com nomes não óbvios e sem comentários que elucidem suas utilidades no programa</w:t>
      </w:r>
    </w:p>
  </w:comment>
  <w:comment w:author="Achille Arantes Bassi" w:id="19" w:date="2022-07-12T16:04:16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 uniformidade, para Rotina B, i já fazia a conta do nó correto. Aqui está usando i como contador e calculando os índices já na linha em que os elementos da matriz são atribuídos</w:t>
      </w:r>
    </w:p>
  </w:comment>
  <w:comment w:author="Achille Arantes Bassi" w:id="6" w:date="2022-07-12T13:46:56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gostei da figura, poderia ter melhor tratado sobre cada uma das regiões (A, B, C, D, E, F e G) no parágrafo que a antecede</w:t>
      </w:r>
    </w:p>
  </w:comment>
  <w:comment w:author="Achille Arantes Bassi" w:id="4" w:date="2022-07-12T13:43:58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condições de contorno essenciais</w:t>
      </w:r>
    </w:p>
  </w:comment>
  <w:comment w:author="Achille Arantes Bassi" w:id="15" w:date="2022-07-12T16:13:45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coding</w:t>
      </w:r>
    </w:p>
  </w:comment>
  <w:comment w:author="Achille Arantes Bassi" w:id="17" w:date="2022-07-12T15:49:48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assim você não controla bem se o 1 estará real(4) ou real(8). Durante a execução, o computador será obrigado a converter de integer(4) em integer(4), padrão, a menos que use um flag -fdefault-real-8</w:t>
      </w:r>
    </w:p>
  </w:comment>
  <w:comment w:author="Achille Arantes Bassi" w:id="22" w:date="2022-07-12T16:15:42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 que sua saída é em arquivo texto, poderia ser em binário (mais rápido e menos armazenamento consumido)</w:t>
      </w:r>
    </w:p>
  </w:comment>
  <w:comment w:author="Achille Arantes Bassi" w:id="11" w:date="2022-07-12T15:32:52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resultados, da forma como foram apresentados, não levaram a esta conclusão</w:t>
      </w:r>
    </w:p>
  </w:comment>
  <w:comment w:author="Achille Arantes Bassi" w:id="3" w:date="2022-07-12T13:47:17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faltou o recuo na 1ª linha do parágrafo</w:t>
      </w:r>
    </w:p>
  </w:comment>
  <w:comment w:author="Achille Arantes Bassi" w:id="12" w:date="2022-07-12T15:33:23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vírgulas</w:t>
      </w:r>
    </w:p>
  </w:comment>
  <w:comment w:author="Achille Arantes Bassi" w:id="0" w:date="2022-07-12T13:26:32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afirmação não procedente, pois é possível usar diferença centrada com pontos fictícios</w:t>
      </w:r>
    </w:p>
  </w:comment>
  <w:comment w:author="Achille Arantes Bassi" w:id="13" w:date="2022-07-12T15:36:18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ficou claro como isso é feito (escolhendo variáveis com mais bytes para armazenar as variáveis, escolhendo aproximação de diferenças finitas com maior ordem de convergência, escolhendo outro método para a solução do sistema linear....?) isso deveria ser discutido na seção de resultados, onde poderiam ser apresentados resultados para problemas que ilustrassem a proposta (mesmo que usando malha com poucos nós)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pt_BR"/>
      </w:rPr>
    </w:rPrDefault>
    <w:pPrDefault>
      <w:pPr>
        <w:spacing w:after="120" w:lineRule="auto"/>
        <w:ind w:firstLine="850.393700787401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firstLine="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lineRule="auto"/>
      <w:ind w:firstLine="0"/>
      <w:jc w:val="center"/>
    </w:pPr>
    <w:rPr>
      <w:b w:val="1"/>
      <w:sz w:val="46"/>
      <w:szCs w:val="46"/>
    </w:rPr>
  </w:style>
  <w:style w:type="paragraph" w:styleId="Subtitle">
    <w:name w:val="Subtitle"/>
    <w:basedOn w:val="Normal"/>
    <w:next w:val="Normal"/>
    <w:pPr>
      <w:keepNext w:val="1"/>
      <w:keepLines w:val="1"/>
      <w:pageBreakBefore w:val="0"/>
      <w:spacing w:after="80" w:lineRule="auto"/>
      <w:ind w:firstLine="0"/>
    </w:pPr>
    <w:rPr>
      <w:rFonts w:ascii="Georgia" w:cs="Georgia" w:eastAsia="Georgia" w:hAnsi="Georgia"/>
      <w:i w:val="1"/>
      <w:color w:val="666666"/>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0.png"/><Relationship Id="rId21" Type="http://schemas.openxmlformats.org/officeDocument/2006/relationships/image" Target="media/image18.png"/><Relationship Id="rId24" Type="http://schemas.openxmlformats.org/officeDocument/2006/relationships/image" Target="media/image1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26" Type="http://schemas.openxmlformats.org/officeDocument/2006/relationships/image" Target="media/image4.png"/><Relationship Id="rId25" Type="http://schemas.openxmlformats.org/officeDocument/2006/relationships/image" Target="media/image21.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6.png"/><Relationship Id="rId7" Type="http://schemas.openxmlformats.org/officeDocument/2006/relationships/image" Target="media/image22.png"/><Relationship Id="rId8" Type="http://schemas.openxmlformats.org/officeDocument/2006/relationships/image" Target="media/image3.png"/><Relationship Id="rId31" Type="http://schemas.openxmlformats.org/officeDocument/2006/relationships/hyperlink" Target="https://www.zotero.org/google-docs/?0BCUCt" TargetMode="External"/><Relationship Id="rId30" Type="http://schemas.openxmlformats.org/officeDocument/2006/relationships/hyperlink" Target="https://www.zotero.org/google-docs/?0BCUCt" TargetMode="External"/><Relationship Id="rId11" Type="http://schemas.openxmlformats.org/officeDocument/2006/relationships/image" Target="media/image12.png"/><Relationship Id="rId10" Type="http://schemas.openxmlformats.org/officeDocument/2006/relationships/image" Target="media/image5.png"/><Relationship Id="rId32" Type="http://schemas.openxmlformats.org/officeDocument/2006/relationships/hyperlink" Target="https://www.zotero.org/google-docs/?0BCUCt" TargetMode="External"/><Relationship Id="rId13" Type="http://schemas.openxmlformats.org/officeDocument/2006/relationships/image" Target="media/image23.png"/><Relationship Id="rId12" Type="http://schemas.openxmlformats.org/officeDocument/2006/relationships/image" Target="media/image6.png"/><Relationship Id="rId15" Type="http://schemas.openxmlformats.org/officeDocument/2006/relationships/image" Target="media/image19.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png"/><Relationship Id="rId19" Type="http://schemas.openxmlformats.org/officeDocument/2006/relationships/image" Target="media/image1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